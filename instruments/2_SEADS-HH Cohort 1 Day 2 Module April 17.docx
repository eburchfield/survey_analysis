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9623" w14:textId="77777777" w:rsidR="008A1B1D" w:rsidRPr="005121AD" w:rsidRDefault="008A1B1D" w:rsidP="008A1B1D">
      <w:pPr>
        <w:pBdr>
          <w:bottom w:val="single" w:sz="12" w:space="1" w:color="auto"/>
        </w:pBdr>
        <w:rPr>
          <w:rFonts w:ascii="Cambria" w:hAnsi="Cambria"/>
          <w:bCs/>
          <w:smallCaps/>
        </w:rPr>
      </w:pPr>
    </w:p>
    <w:p w14:paraId="74488338" w14:textId="77777777" w:rsidR="008A1B1D" w:rsidRPr="005121AD" w:rsidRDefault="008A1B1D" w:rsidP="008A1B1D">
      <w:pPr>
        <w:pBdr>
          <w:bottom w:val="single" w:sz="12" w:space="1" w:color="auto"/>
        </w:pBdr>
        <w:rPr>
          <w:rFonts w:ascii="Cambria" w:hAnsi="Cambria"/>
          <w:bCs/>
          <w:smallCaps/>
        </w:rPr>
      </w:pPr>
    </w:p>
    <w:p w14:paraId="1CDEF8A0" w14:textId="77777777" w:rsidR="008A1B1D" w:rsidRPr="005121AD" w:rsidRDefault="008A1B1D" w:rsidP="008A1B1D">
      <w:pPr>
        <w:pBdr>
          <w:bottom w:val="single" w:sz="12" w:space="1" w:color="auto"/>
        </w:pBdr>
        <w:rPr>
          <w:rFonts w:ascii="Cambria" w:hAnsi="Cambria"/>
          <w:bCs/>
          <w:smallCaps/>
        </w:rPr>
      </w:pPr>
    </w:p>
    <w:p w14:paraId="30F4E093" w14:textId="77777777" w:rsidR="008A1B1D" w:rsidRPr="005121AD" w:rsidRDefault="008A1B1D" w:rsidP="008A1B1D">
      <w:pPr>
        <w:pBdr>
          <w:bottom w:val="single" w:sz="12" w:space="1" w:color="auto"/>
        </w:pBdr>
        <w:rPr>
          <w:rFonts w:ascii="Cambria" w:hAnsi="Cambria"/>
          <w:bCs/>
          <w:smallCaps/>
        </w:rPr>
      </w:pPr>
    </w:p>
    <w:p w14:paraId="3D58480F" w14:textId="77777777" w:rsidR="008A1B1D" w:rsidRPr="00825238" w:rsidRDefault="008A1B1D" w:rsidP="008A1B1D">
      <w:pPr>
        <w:jc w:val="center"/>
        <w:rPr>
          <w:rFonts w:ascii="Cambria" w:hAnsi="Cambria"/>
          <w:b/>
          <w:bCs/>
          <w:smallCaps/>
          <w:sz w:val="44"/>
          <w:szCs w:val="44"/>
        </w:rPr>
      </w:pPr>
      <w:r w:rsidRPr="00825238">
        <w:rPr>
          <w:rFonts w:ascii="Cambria" w:hAnsi="Cambria"/>
          <w:b/>
          <w:bCs/>
          <w:smallCaps/>
          <w:sz w:val="44"/>
          <w:szCs w:val="44"/>
        </w:rPr>
        <w:t>Sri Lanka Environmental and Agricultural Decision-making Survey—Household Questionnaire</w:t>
      </w:r>
    </w:p>
    <w:p w14:paraId="7ED14D6C" w14:textId="77777777" w:rsidR="008A1B1D" w:rsidRPr="00825238" w:rsidRDefault="008A1B1D" w:rsidP="008A1B1D">
      <w:pPr>
        <w:pBdr>
          <w:bottom w:val="single" w:sz="12" w:space="8" w:color="auto"/>
        </w:pBdr>
        <w:jc w:val="center"/>
        <w:rPr>
          <w:rFonts w:ascii="Cambria" w:hAnsi="Cambria"/>
          <w:b/>
          <w:bCs/>
          <w:smallCaps/>
          <w:sz w:val="44"/>
          <w:szCs w:val="44"/>
        </w:rPr>
      </w:pPr>
      <w:r w:rsidRPr="00825238">
        <w:rPr>
          <w:rFonts w:ascii="Cambria" w:hAnsi="Cambria"/>
          <w:b/>
          <w:bCs/>
          <w:smallCaps/>
          <w:sz w:val="44"/>
          <w:szCs w:val="44"/>
        </w:rPr>
        <w:t>(SEADS-HH)</w:t>
      </w:r>
    </w:p>
    <w:p w14:paraId="3E94309B" w14:textId="77777777" w:rsidR="008A1B1D" w:rsidRPr="00825238" w:rsidRDefault="008A1B1D" w:rsidP="008A1B1D">
      <w:pPr>
        <w:rPr>
          <w:rFonts w:ascii="Cambria" w:hAnsi="Cambria"/>
          <w:bCs/>
          <w:sz w:val="20"/>
          <w:szCs w:val="20"/>
        </w:rPr>
      </w:pPr>
    </w:p>
    <w:p w14:paraId="56197443" w14:textId="77777777" w:rsidR="008A1B1D" w:rsidRPr="00825238" w:rsidRDefault="008A1B1D" w:rsidP="008A1B1D">
      <w:pPr>
        <w:rPr>
          <w:rFonts w:ascii="Cambria" w:hAnsi="Cambria"/>
          <w:bCs/>
          <w:sz w:val="20"/>
          <w:szCs w:val="20"/>
        </w:rPr>
      </w:pPr>
    </w:p>
    <w:p w14:paraId="298E12E5" w14:textId="77777777" w:rsidR="008A1B1D" w:rsidRPr="00825238" w:rsidRDefault="008A1B1D" w:rsidP="008A1B1D">
      <w:pPr>
        <w:rPr>
          <w:rFonts w:ascii="Cambria" w:hAnsi="Cambria"/>
          <w:bCs/>
          <w:sz w:val="20"/>
          <w:szCs w:val="20"/>
        </w:rPr>
      </w:pPr>
    </w:p>
    <w:p w14:paraId="4A77ABE4" w14:textId="77777777" w:rsidR="008A1B1D" w:rsidRPr="00825238" w:rsidRDefault="00F1468A" w:rsidP="00F1468A">
      <w:pPr>
        <w:jc w:val="center"/>
        <w:rPr>
          <w:rFonts w:ascii="Cambria" w:hAnsi="Cambria"/>
          <w:b/>
          <w:bCs/>
          <w:sz w:val="32"/>
          <w:szCs w:val="32"/>
        </w:rPr>
      </w:pPr>
      <w:r w:rsidRPr="00825238">
        <w:rPr>
          <w:rFonts w:ascii="Cambria" w:hAnsi="Cambria"/>
          <w:b/>
          <w:bCs/>
          <w:sz w:val="32"/>
          <w:szCs w:val="32"/>
        </w:rPr>
        <w:t>Head Farmer, Day 2 Module</w:t>
      </w:r>
    </w:p>
    <w:p w14:paraId="6C0A155A" w14:textId="77777777" w:rsidR="00293ABE" w:rsidRPr="00825238" w:rsidRDefault="00293ABE" w:rsidP="00F1468A">
      <w:pPr>
        <w:jc w:val="center"/>
        <w:rPr>
          <w:rFonts w:ascii="Cambria" w:hAnsi="Cambria"/>
          <w:b/>
          <w:bCs/>
          <w:sz w:val="32"/>
          <w:szCs w:val="32"/>
        </w:rPr>
      </w:pPr>
    </w:p>
    <w:p w14:paraId="79768E84" w14:textId="77777777" w:rsidR="00CD58EF" w:rsidRPr="00825238" w:rsidRDefault="00CD58EF" w:rsidP="00F1468A">
      <w:pPr>
        <w:jc w:val="center"/>
        <w:rPr>
          <w:rFonts w:ascii="Cambria" w:hAnsi="Cambria"/>
          <w:b/>
          <w:bCs/>
          <w:sz w:val="32"/>
          <w:szCs w:val="32"/>
        </w:rPr>
      </w:pPr>
    </w:p>
    <w:p w14:paraId="54464E92" w14:textId="77777777" w:rsidR="00CD58EF" w:rsidRPr="00825238" w:rsidRDefault="00CD58EF" w:rsidP="00F1468A">
      <w:pPr>
        <w:jc w:val="center"/>
        <w:rPr>
          <w:rFonts w:ascii="Cambria" w:hAnsi="Cambria"/>
          <w:b/>
          <w:bCs/>
          <w:sz w:val="32"/>
          <w:szCs w:val="32"/>
        </w:rPr>
      </w:pPr>
    </w:p>
    <w:p w14:paraId="2841112E" w14:textId="77777777" w:rsidR="00CD58EF" w:rsidRPr="00825238" w:rsidRDefault="00CD58EF" w:rsidP="00F1468A">
      <w:pPr>
        <w:jc w:val="center"/>
        <w:rPr>
          <w:rFonts w:ascii="Cambria" w:hAnsi="Cambria"/>
          <w:b/>
          <w:bCs/>
          <w:sz w:val="32"/>
          <w:szCs w:val="32"/>
        </w:rPr>
      </w:pPr>
    </w:p>
    <w:tbl>
      <w:tblPr>
        <w:tblStyle w:val="TableGrid"/>
        <w:tblW w:w="9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3870"/>
        <w:gridCol w:w="900"/>
        <w:gridCol w:w="984"/>
      </w:tblGrid>
      <w:tr w:rsidR="00CD58EF" w:rsidRPr="00825238" w14:paraId="3243F605" w14:textId="77777777" w:rsidTr="00AA0634">
        <w:trPr>
          <w:trHeight w:val="152"/>
        </w:trPr>
        <w:tc>
          <w:tcPr>
            <w:tcW w:w="4140" w:type="dxa"/>
            <w:vAlign w:val="center"/>
          </w:tcPr>
          <w:p w14:paraId="5670E20D"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1</w:t>
            </w:r>
            <w:r w:rsidRPr="00825238">
              <w:rPr>
                <w:rFonts w:cstheme="minorHAnsi"/>
                <w:sz w:val="20"/>
                <w:szCs w:val="20"/>
                <w:vertAlign w:val="superscript"/>
              </w:rPr>
              <w:t>st</w:t>
            </w:r>
            <w:r w:rsidRPr="00825238">
              <w:rPr>
                <w:rFonts w:cstheme="minorHAnsi"/>
                <w:sz w:val="20"/>
                <w:szCs w:val="20"/>
              </w:rPr>
              <w:t xml:space="preserve"> session </w:t>
            </w:r>
          </w:p>
        </w:tc>
        <w:tc>
          <w:tcPr>
            <w:tcW w:w="3870" w:type="dxa"/>
            <w:vAlign w:val="center"/>
          </w:tcPr>
          <w:p w14:paraId="439D01C3" w14:textId="77777777" w:rsidR="00CD58EF" w:rsidRPr="00825238" w:rsidDel="00B00D46"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79596509"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75860A3E"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5D38C8BF" w14:textId="77777777" w:rsidTr="00AA0634">
        <w:trPr>
          <w:trHeight w:val="152"/>
        </w:trPr>
        <w:tc>
          <w:tcPr>
            <w:tcW w:w="4140" w:type="dxa"/>
          </w:tcPr>
          <w:p w14:paraId="7441DD47"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2</w:t>
            </w:r>
            <w:r w:rsidRPr="00825238">
              <w:rPr>
                <w:rFonts w:cstheme="minorHAnsi"/>
                <w:sz w:val="20"/>
                <w:szCs w:val="20"/>
                <w:vertAlign w:val="superscript"/>
              </w:rPr>
              <w:t>nd</w:t>
            </w:r>
            <w:r w:rsidRPr="00825238">
              <w:rPr>
                <w:rFonts w:cstheme="minorHAnsi"/>
                <w:sz w:val="20"/>
                <w:szCs w:val="20"/>
              </w:rPr>
              <w:t xml:space="preserve"> session </w:t>
            </w:r>
          </w:p>
        </w:tc>
        <w:tc>
          <w:tcPr>
            <w:tcW w:w="3870" w:type="dxa"/>
            <w:vAlign w:val="center"/>
          </w:tcPr>
          <w:p w14:paraId="1DD2E73A" w14:textId="77777777" w:rsidR="00CD58EF" w:rsidRPr="00825238"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3EFD6E6B"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1B81CA40"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2F83F3F4" w14:textId="77777777" w:rsidTr="00AA0634">
        <w:trPr>
          <w:trHeight w:val="152"/>
        </w:trPr>
        <w:tc>
          <w:tcPr>
            <w:tcW w:w="4140" w:type="dxa"/>
          </w:tcPr>
          <w:p w14:paraId="667A3CDF"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3</w:t>
            </w:r>
            <w:r w:rsidRPr="00825238">
              <w:rPr>
                <w:rFonts w:cstheme="minorHAnsi"/>
                <w:sz w:val="20"/>
                <w:szCs w:val="20"/>
                <w:vertAlign w:val="superscript"/>
              </w:rPr>
              <w:t>rd</w:t>
            </w:r>
            <w:r w:rsidRPr="00825238">
              <w:rPr>
                <w:rFonts w:cstheme="minorHAnsi"/>
                <w:sz w:val="20"/>
                <w:szCs w:val="20"/>
              </w:rPr>
              <w:t xml:space="preserve"> session </w:t>
            </w:r>
          </w:p>
        </w:tc>
        <w:tc>
          <w:tcPr>
            <w:tcW w:w="3870" w:type="dxa"/>
            <w:vAlign w:val="center"/>
          </w:tcPr>
          <w:p w14:paraId="7A7E3005" w14:textId="77777777" w:rsidR="00CD58EF" w:rsidRPr="00825238" w:rsidRDefault="00CD58EF" w:rsidP="00AA0634">
            <w:pPr>
              <w:rPr>
                <w:rFonts w:cstheme="minorHAnsi"/>
                <w:sz w:val="20"/>
                <w:szCs w:val="20"/>
              </w:rPr>
            </w:pPr>
            <w:r w:rsidRPr="00825238">
              <w:rPr>
                <w:rFonts w:cstheme="minorHAnsi"/>
                <w:sz w:val="20"/>
                <w:szCs w:val="20"/>
              </w:rPr>
              <w:t xml:space="preserve">MM:        DD              From             To      </w:t>
            </w:r>
          </w:p>
        </w:tc>
        <w:tc>
          <w:tcPr>
            <w:tcW w:w="900" w:type="dxa"/>
            <w:vAlign w:val="center"/>
          </w:tcPr>
          <w:p w14:paraId="56051711" w14:textId="77777777" w:rsidR="00CD58EF" w:rsidRPr="00825238" w:rsidRDefault="00CD58EF" w:rsidP="00AA0634">
            <w:pPr>
              <w:rPr>
                <w:rFonts w:cstheme="minorHAnsi"/>
                <w:sz w:val="20"/>
                <w:szCs w:val="20"/>
              </w:rPr>
            </w:pPr>
            <w:r w:rsidRPr="00825238">
              <w:rPr>
                <w:rFonts w:cstheme="minorHAnsi"/>
                <w:sz w:val="20"/>
                <w:szCs w:val="20"/>
              </w:rPr>
              <w:t>1 AC</w:t>
            </w:r>
          </w:p>
        </w:tc>
        <w:tc>
          <w:tcPr>
            <w:tcW w:w="984" w:type="dxa"/>
            <w:vAlign w:val="center"/>
          </w:tcPr>
          <w:p w14:paraId="1C52CCB5" w14:textId="77777777" w:rsidR="00CD58EF" w:rsidRPr="00825238" w:rsidRDefault="00CD58EF" w:rsidP="00AA0634">
            <w:pPr>
              <w:rPr>
                <w:rFonts w:cstheme="minorHAnsi"/>
                <w:sz w:val="20"/>
                <w:szCs w:val="20"/>
              </w:rPr>
            </w:pPr>
            <w:r w:rsidRPr="00825238">
              <w:rPr>
                <w:rFonts w:cstheme="minorHAnsi"/>
                <w:sz w:val="20"/>
                <w:szCs w:val="20"/>
              </w:rPr>
              <w:t>2 BC</w:t>
            </w:r>
          </w:p>
        </w:tc>
      </w:tr>
      <w:tr w:rsidR="00CD58EF" w:rsidRPr="00825238" w14:paraId="2EC05B1D" w14:textId="77777777" w:rsidTr="00AA0634">
        <w:trPr>
          <w:trHeight w:val="161"/>
        </w:trPr>
        <w:tc>
          <w:tcPr>
            <w:tcW w:w="4140" w:type="dxa"/>
            <w:vAlign w:val="center"/>
          </w:tcPr>
          <w:p w14:paraId="743293F4"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Interviewer Name &amp; Code</w:t>
            </w:r>
          </w:p>
        </w:tc>
        <w:tc>
          <w:tcPr>
            <w:tcW w:w="3870" w:type="dxa"/>
            <w:vAlign w:val="center"/>
          </w:tcPr>
          <w:p w14:paraId="5363004F" w14:textId="77777777" w:rsidR="00CD58EF" w:rsidRPr="00825238" w:rsidRDefault="00CD58EF" w:rsidP="00AA0634">
            <w:pPr>
              <w:rPr>
                <w:rFonts w:cstheme="minorHAnsi"/>
                <w:sz w:val="20"/>
                <w:szCs w:val="20"/>
              </w:rPr>
            </w:pPr>
          </w:p>
        </w:tc>
        <w:tc>
          <w:tcPr>
            <w:tcW w:w="1884" w:type="dxa"/>
            <w:gridSpan w:val="2"/>
            <w:vAlign w:val="center"/>
          </w:tcPr>
          <w:p w14:paraId="180FBC88" w14:textId="77777777" w:rsidR="00CD58EF" w:rsidRPr="00825238" w:rsidRDefault="00CD58EF" w:rsidP="00AA0634">
            <w:pPr>
              <w:rPr>
                <w:rFonts w:cstheme="minorHAnsi"/>
                <w:sz w:val="20"/>
                <w:szCs w:val="20"/>
              </w:rPr>
            </w:pPr>
          </w:p>
        </w:tc>
      </w:tr>
      <w:tr w:rsidR="00CD58EF" w:rsidRPr="00825238" w14:paraId="713D8DCA" w14:textId="77777777" w:rsidTr="00AA0634">
        <w:trPr>
          <w:trHeight w:val="242"/>
        </w:trPr>
        <w:tc>
          <w:tcPr>
            <w:tcW w:w="4140" w:type="dxa"/>
            <w:vAlign w:val="center"/>
          </w:tcPr>
          <w:p w14:paraId="247439BC" w14:textId="77777777" w:rsidR="00CD58EF" w:rsidRPr="00825238" w:rsidRDefault="00CD58EF" w:rsidP="00CD58EF">
            <w:pPr>
              <w:pStyle w:val="ListParagraph"/>
              <w:numPr>
                <w:ilvl w:val="0"/>
                <w:numId w:val="16"/>
              </w:numPr>
              <w:ind w:left="342" w:hanging="342"/>
              <w:rPr>
                <w:rFonts w:cstheme="minorHAnsi"/>
                <w:sz w:val="20"/>
                <w:szCs w:val="20"/>
              </w:rPr>
            </w:pPr>
            <w:r w:rsidRPr="00825238">
              <w:rPr>
                <w:rFonts w:cstheme="minorHAnsi"/>
                <w:sz w:val="20"/>
                <w:szCs w:val="20"/>
              </w:rPr>
              <w:t>Supervisor Name &amp; Code</w:t>
            </w:r>
          </w:p>
        </w:tc>
        <w:tc>
          <w:tcPr>
            <w:tcW w:w="3870" w:type="dxa"/>
            <w:vAlign w:val="center"/>
          </w:tcPr>
          <w:p w14:paraId="19D79EBE" w14:textId="77777777" w:rsidR="00CD58EF" w:rsidRPr="00825238" w:rsidRDefault="00CD58EF" w:rsidP="00AA0634">
            <w:pPr>
              <w:rPr>
                <w:rFonts w:cstheme="minorHAnsi"/>
                <w:sz w:val="20"/>
                <w:szCs w:val="20"/>
              </w:rPr>
            </w:pPr>
          </w:p>
        </w:tc>
        <w:tc>
          <w:tcPr>
            <w:tcW w:w="1884" w:type="dxa"/>
            <w:gridSpan w:val="2"/>
            <w:vAlign w:val="center"/>
          </w:tcPr>
          <w:p w14:paraId="7FF19066" w14:textId="77777777" w:rsidR="00CD58EF" w:rsidRPr="00825238" w:rsidRDefault="00CD58EF" w:rsidP="00AA0634">
            <w:pPr>
              <w:rPr>
                <w:rFonts w:cstheme="minorHAnsi"/>
                <w:sz w:val="20"/>
                <w:szCs w:val="20"/>
              </w:rPr>
            </w:pPr>
          </w:p>
        </w:tc>
      </w:tr>
    </w:tbl>
    <w:p w14:paraId="59E2217E" w14:textId="77777777" w:rsidR="00293ABE" w:rsidRPr="00825238" w:rsidRDefault="00293ABE">
      <w:pPr>
        <w:rPr>
          <w:rFonts w:ascii="Cambria" w:hAnsi="Cambria"/>
          <w:b/>
          <w:bCs/>
          <w:sz w:val="32"/>
          <w:szCs w:val="32"/>
        </w:rPr>
      </w:pPr>
      <w:r w:rsidRPr="00825238">
        <w:rPr>
          <w:rFonts w:ascii="Cambria" w:hAnsi="Cambria"/>
          <w:b/>
          <w:bCs/>
          <w:sz w:val="32"/>
          <w:szCs w:val="32"/>
        </w:rPr>
        <w:br w:type="page"/>
      </w:r>
    </w:p>
    <w:p w14:paraId="532BCC18" w14:textId="77777777" w:rsidR="00293ABE" w:rsidRPr="00825238" w:rsidRDefault="00293ABE" w:rsidP="00293ABE">
      <w:pPr>
        <w:rPr>
          <w:rFonts w:ascii="Cambria" w:hAnsi="Cambria"/>
          <w:b/>
          <w:bCs/>
          <w:sz w:val="32"/>
          <w:szCs w:val="32"/>
        </w:rPr>
      </w:pPr>
    </w:p>
    <w:p w14:paraId="52418F15" w14:textId="77777777" w:rsidR="00DC5C26" w:rsidRPr="00825238" w:rsidRDefault="00DC5C26" w:rsidP="002D5FBD">
      <w:pPr>
        <w:pStyle w:val="Heading2"/>
      </w:pPr>
      <w:r w:rsidRPr="00825238">
        <w:t>Table ADP1: Farm Practices</w:t>
      </w:r>
    </w:p>
    <w:p w14:paraId="381AF4B7" w14:textId="75564AA3" w:rsidR="00DC5C26" w:rsidRPr="00825238" w:rsidRDefault="006038A4" w:rsidP="002D5FBD">
      <w:pPr>
        <w:pStyle w:val="Instructions-header"/>
        <w:rPr>
          <w:color w:val="auto"/>
        </w:rPr>
      </w:pPr>
      <w:r w:rsidRPr="00825238">
        <w:rPr>
          <w:color w:val="auto"/>
        </w:rPr>
        <w:t xml:space="preserve">Today we would like to start the conversation on </w:t>
      </w:r>
      <w:r w:rsidR="00DC5C26" w:rsidRPr="00825238">
        <w:rPr>
          <w:color w:val="auto"/>
        </w:rPr>
        <w:t xml:space="preserve"> </w:t>
      </w:r>
      <w:r w:rsidRPr="00825238">
        <w:rPr>
          <w:color w:val="auto"/>
        </w:rPr>
        <w:t xml:space="preserve">a </w:t>
      </w:r>
      <w:r w:rsidR="00DC5C26" w:rsidRPr="00825238">
        <w:rPr>
          <w:color w:val="auto"/>
        </w:rPr>
        <w:t xml:space="preserve">number of cultivation practices that are used in some communities throughout Sri Lanka. Start by asking the farmer if he has heard of this practice. If the farmer has not heard of the practice, you may skip to the next row. Please note the ‘skip’ and ‘spontaneous’ instructions. This table extends across multiple pages. </w:t>
      </w:r>
    </w:p>
    <w:p w14:paraId="7D2AF362" w14:textId="77777777" w:rsidR="00DC5C26" w:rsidRPr="00825238" w:rsidRDefault="00DC5C26" w:rsidP="002D5FBD">
      <w:pPr>
        <w:pStyle w:val="Instructions-header"/>
        <w:rPr>
          <w:color w:val="auto"/>
        </w:rPr>
      </w:pPr>
    </w:p>
    <w:p w14:paraId="73C7EDCF" w14:textId="77777777" w:rsidR="00DC5C26" w:rsidRPr="00825238" w:rsidRDefault="00DC5C26" w:rsidP="002D5FBD">
      <w:pPr>
        <w:pStyle w:val="Instructions-header"/>
        <w:rPr>
          <w:b w:val="0"/>
          <w:bCs w:val="0"/>
          <w:color w:val="auto"/>
        </w:rPr>
      </w:pPr>
    </w:p>
    <w:p w14:paraId="57FB1E1A" w14:textId="77777777" w:rsidR="00DC5C26" w:rsidRPr="00825238" w:rsidRDefault="00DC5C26" w:rsidP="002D5FBD">
      <w:pPr>
        <w:pStyle w:val="Instructions-header"/>
        <w:rPr>
          <w:color w:val="auto"/>
        </w:rPr>
      </w:pPr>
    </w:p>
    <w:tbl>
      <w:tblPr>
        <w:tblW w:w="1613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3"/>
        <w:gridCol w:w="1800"/>
        <w:gridCol w:w="1440"/>
        <w:gridCol w:w="2070"/>
        <w:gridCol w:w="1260"/>
        <w:gridCol w:w="1350"/>
        <w:gridCol w:w="1620"/>
        <w:gridCol w:w="2430"/>
        <w:gridCol w:w="1620"/>
      </w:tblGrid>
      <w:tr w:rsidR="00460F55" w:rsidRPr="00825238" w14:paraId="50D7C964" w14:textId="77777777" w:rsidTr="00460F55">
        <w:trPr>
          <w:trHeight w:val="3914"/>
          <w:tblHeader/>
        </w:trPr>
        <w:tc>
          <w:tcPr>
            <w:tcW w:w="2543" w:type="dxa"/>
            <w:vMerge w:val="restart"/>
            <w:shd w:val="clear" w:color="auto" w:fill="auto"/>
          </w:tcPr>
          <w:p w14:paraId="57BEA7AE" w14:textId="77777777" w:rsidR="00293ABE" w:rsidRPr="00825238" w:rsidRDefault="00DC5C26" w:rsidP="002D5FBD">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Cultivation Practice</w:t>
            </w:r>
          </w:p>
        </w:tc>
        <w:tc>
          <w:tcPr>
            <w:tcW w:w="1800" w:type="dxa"/>
            <w:vMerge w:val="restart"/>
            <w:shd w:val="clear" w:color="auto" w:fill="auto"/>
          </w:tcPr>
          <w:p w14:paraId="4833AF0E"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Have you heard of?</w:t>
            </w:r>
          </w:p>
          <w:p w14:paraId="01CF74B2"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(a)</w:t>
            </w:r>
          </w:p>
          <w:p w14:paraId="0EBC8485" w14:textId="77777777" w:rsidR="00DC5C26" w:rsidRPr="00825238" w:rsidRDefault="00DC5C26" w:rsidP="00DC5C26">
            <w:pPr>
              <w:jc w:val="center"/>
              <w:rPr>
                <w:rFonts w:ascii="Arial Narrow" w:eastAsia="Times New Roman" w:hAnsi="Arial Narrow" w:cs="Times New Roman"/>
                <w:b/>
                <w:sz w:val="20"/>
                <w:szCs w:val="20"/>
              </w:rPr>
            </w:pPr>
          </w:p>
          <w:p w14:paraId="71348A1A" w14:textId="77777777" w:rsidR="00DC5C26" w:rsidRPr="00825238" w:rsidRDefault="00DC5C26" w:rsidP="00DC5C26">
            <w:pPr>
              <w:jc w:val="center"/>
              <w:rPr>
                <w:rFonts w:ascii="Arial Narrow" w:eastAsia="Times New Roman" w:hAnsi="Arial Narrow" w:cs="Times New Roman"/>
                <w:b/>
                <w:sz w:val="20"/>
                <w:szCs w:val="20"/>
              </w:rPr>
            </w:pPr>
          </w:p>
          <w:p w14:paraId="07A30999" w14:textId="77777777" w:rsidR="00DC5C26" w:rsidRPr="00825238" w:rsidRDefault="00DC5C26" w:rsidP="00DC5C26">
            <w:pPr>
              <w:pStyle w:val="RspOpt1"/>
              <w:tabs>
                <w:tab w:val="clear" w:pos="1402"/>
                <w:tab w:val="right" w:leader="dot" w:pos="522"/>
              </w:tabs>
              <w:rPr>
                <w:rFonts w:eastAsia="Times New Roman"/>
              </w:rPr>
            </w:pPr>
            <w:r w:rsidRPr="00825238">
              <w:rPr>
                <w:rFonts w:eastAsia="Times New Roman"/>
              </w:rPr>
              <w:t>Yes</w:t>
            </w:r>
            <w:r w:rsidRPr="00825238">
              <w:rPr>
                <w:rFonts w:eastAsia="Times New Roman"/>
              </w:rPr>
              <w:tab/>
              <w:t xml:space="preserve">   1 (go to b)</w:t>
            </w:r>
          </w:p>
          <w:p w14:paraId="14B3F9B1" w14:textId="77777777" w:rsidR="00DC5C26" w:rsidRPr="00825238" w:rsidRDefault="00DC5C26" w:rsidP="00DC5C26">
            <w:pPr>
              <w:pStyle w:val="RspOpt1"/>
              <w:tabs>
                <w:tab w:val="clear" w:pos="1402"/>
                <w:tab w:val="right" w:leader="dot" w:pos="522"/>
                <w:tab w:val="left" w:pos="612"/>
              </w:tabs>
              <w:rPr>
                <w:rFonts w:eastAsia="Times New Roman"/>
              </w:rPr>
            </w:pPr>
            <w:r w:rsidRPr="00825238">
              <w:rPr>
                <w:rFonts w:eastAsia="Times New Roman"/>
              </w:rPr>
              <w:t>No</w:t>
            </w:r>
            <w:r w:rsidRPr="00825238">
              <w:rPr>
                <w:rFonts w:eastAsia="Times New Roman"/>
              </w:rPr>
              <w:tab/>
              <w:t>2</w:t>
            </w:r>
            <w:r w:rsidRPr="00825238">
              <w:rPr>
                <w:rFonts w:eastAsia="Times New Roman"/>
              </w:rPr>
              <w:tab/>
              <w:t>(skip to next row)</w:t>
            </w:r>
          </w:p>
          <w:p w14:paraId="577EBD3D" w14:textId="77777777" w:rsidR="006C46A6" w:rsidRPr="00825238" w:rsidRDefault="006C46A6" w:rsidP="002D5FBD">
            <w:pPr>
              <w:jc w:val="center"/>
              <w:rPr>
                <w:rFonts w:ascii="Arial Narrow" w:eastAsia="Times New Roman" w:hAnsi="Arial Narrow" w:cs="Times New Roman"/>
                <w:b/>
                <w:sz w:val="20"/>
                <w:szCs w:val="20"/>
              </w:rPr>
            </w:pPr>
          </w:p>
        </w:tc>
        <w:tc>
          <w:tcPr>
            <w:tcW w:w="1440" w:type="dxa"/>
            <w:vMerge w:val="restart"/>
            <w:shd w:val="clear" w:color="auto" w:fill="auto"/>
          </w:tcPr>
          <w:p w14:paraId="342EA102"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Have you ever practiced…?</w:t>
            </w:r>
          </w:p>
          <w:p w14:paraId="7BE38704" w14:textId="77777777" w:rsidR="00DC5C26" w:rsidRPr="00825238" w:rsidRDefault="00DC5C26" w:rsidP="00DC5C26">
            <w:pPr>
              <w:pStyle w:val="RspOpt1"/>
              <w:tabs>
                <w:tab w:val="clear" w:pos="1402"/>
                <w:tab w:val="right" w:leader="dot" w:pos="522"/>
              </w:tabs>
              <w:jc w:val="center"/>
              <w:rPr>
                <w:rFonts w:eastAsia="Times New Roman"/>
                <w:b/>
              </w:rPr>
            </w:pPr>
            <w:r w:rsidRPr="00825238">
              <w:rPr>
                <w:rFonts w:eastAsia="Times New Roman"/>
                <w:b/>
              </w:rPr>
              <w:t>(b)</w:t>
            </w:r>
          </w:p>
          <w:p w14:paraId="62BF949E" w14:textId="77777777" w:rsidR="00DC5C26" w:rsidRPr="00825238" w:rsidRDefault="00DC5C26" w:rsidP="00DC5C26">
            <w:pPr>
              <w:pStyle w:val="RspOpt1"/>
              <w:tabs>
                <w:tab w:val="clear" w:pos="1402"/>
                <w:tab w:val="right" w:leader="dot" w:pos="522"/>
              </w:tabs>
              <w:rPr>
                <w:rFonts w:eastAsia="Times New Roman"/>
                <w:b/>
              </w:rPr>
            </w:pPr>
          </w:p>
          <w:p w14:paraId="6AB56E74" w14:textId="77777777" w:rsidR="00DC5C26" w:rsidRPr="00825238" w:rsidRDefault="00DC5C26" w:rsidP="00DC5C26">
            <w:pPr>
              <w:pStyle w:val="RspOpt1"/>
              <w:tabs>
                <w:tab w:val="clear" w:pos="1402"/>
                <w:tab w:val="right" w:leader="dot" w:pos="522"/>
              </w:tabs>
              <w:rPr>
                <w:rFonts w:eastAsia="Times New Roman"/>
              </w:rPr>
            </w:pPr>
            <w:r w:rsidRPr="00825238">
              <w:rPr>
                <w:rFonts w:eastAsia="Times New Roman"/>
              </w:rPr>
              <w:t xml:space="preserve"> Yes</w:t>
            </w:r>
            <w:r w:rsidRPr="00825238">
              <w:rPr>
                <w:rFonts w:eastAsia="Times New Roman"/>
              </w:rPr>
              <w:tab/>
              <w:t>1</w:t>
            </w:r>
          </w:p>
          <w:p w14:paraId="4D5B380C" w14:textId="77777777" w:rsidR="00DC5C26" w:rsidRPr="00825238" w:rsidRDefault="009277C2" w:rsidP="00DC5C26">
            <w:pPr>
              <w:pStyle w:val="RspOpt1"/>
              <w:tabs>
                <w:tab w:val="clear" w:pos="1402"/>
                <w:tab w:val="right" w:leader="dot" w:pos="522"/>
                <w:tab w:val="left" w:pos="612"/>
              </w:tabs>
              <w:rPr>
                <w:rFonts w:eastAsia="Times New Roman"/>
              </w:rPr>
            </w:pPr>
            <w:r w:rsidRPr="00825238">
              <w:rPr>
                <w:rFonts w:eastAsia="Times New Roman"/>
              </w:rPr>
              <w:t>No</w:t>
            </w:r>
            <w:r w:rsidRPr="00825238">
              <w:rPr>
                <w:rFonts w:eastAsia="Times New Roman"/>
              </w:rPr>
              <w:tab/>
              <w:t>2</w:t>
            </w:r>
            <w:r w:rsidRPr="00825238">
              <w:rPr>
                <w:rFonts w:eastAsia="Times New Roman"/>
              </w:rPr>
              <w:tab/>
              <w:t>(skip to f</w:t>
            </w:r>
            <w:r w:rsidR="00DC5C26" w:rsidRPr="00825238">
              <w:rPr>
                <w:rFonts w:eastAsia="Times New Roman"/>
              </w:rPr>
              <w:t>)</w:t>
            </w:r>
          </w:p>
          <w:p w14:paraId="3F821161" w14:textId="77777777" w:rsidR="006C46A6" w:rsidRPr="00825238" w:rsidRDefault="006C46A6" w:rsidP="00DC5C26">
            <w:pPr>
              <w:jc w:val="center"/>
              <w:rPr>
                <w:rFonts w:ascii="Arial Narrow" w:eastAsia="Times New Roman" w:hAnsi="Arial Narrow" w:cs="Times New Roman"/>
                <w:b/>
                <w:sz w:val="20"/>
                <w:szCs w:val="20"/>
              </w:rPr>
            </w:pPr>
          </w:p>
        </w:tc>
        <w:tc>
          <w:tcPr>
            <w:tcW w:w="2070" w:type="dxa"/>
            <w:shd w:val="clear" w:color="auto" w:fill="auto"/>
          </w:tcPr>
          <w:p w14:paraId="7BE19B17"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Did you practice during the last Maha (2014/15) or Yala (2014) seasons?</w:t>
            </w:r>
          </w:p>
          <w:p w14:paraId="1907ADEE"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(c)</w:t>
            </w:r>
          </w:p>
          <w:p w14:paraId="56A83E94" w14:textId="77777777" w:rsidR="00DC5C26" w:rsidRPr="00825238" w:rsidRDefault="00DC5C26" w:rsidP="00DC5C26">
            <w:pPr>
              <w:jc w:val="center"/>
              <w:rPr>
                <w:rFonts w:ascii="Arial Narrow" w:eastAsia="Times New Roman" w:hAnsi="Arial Narrow" w:cs="Times New Roman"/>
                <w:b/>
                <w:sz w:val="20"/>
                <w:szCs w:val="20"/>
              </w:rPr>
            </w:pPr>
          </w:p>
          <w:p w14:paraId="0F7599AC" w14:textId="77777777" w:rsidR="00DC5C26" w:rsidRPr="00825238" w:rsidRDefault="00DC5C26" w:rsidP="00DC5C26">
            <w:pPr>
              <w:jc w:val="center"/>
              <w:rPr>
                <w:rFonts w:ascii="Arial Narrow" w:eastAsia="Times New Roman" w:hAnsi="Arial Narrow" w:cs="Times New Roman"/>
                <w:b/>
                <w:sz w:val="20"/>
                <w:szCs w:val="20"/>
              </w:rPr>
            </w:pPr>
          </w:p>
          <w:p w14:paraId="2D951029"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1=Maha</w:t>
            </w:r>
          </w:p>
          <w:p w14:paraId="4A99C2F8"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2=Yala</w:t>
            </w:r>
          </w:p>
          <w:p w14:paraId="07D98847" w14:textId="77777777" w:rsidR="00DC5C26" w:rsidRPr="00825238" w:rsidRDefault="00DC5C26" w:rsidP="00DC5C26">
            <w:pPr>
              <w:pStyle w:val="RspOpt1"/>
              <w:tabs>
                <w:tab w:val="clear" w:pos="1402"/>
                <w:tab w:val="right" w:leader="dot" w:pos="792"/>
                <w:tab w:val="left" w:pos="878"/>
              </w:tabs>
              <w:rPr>
                <w:rFonts w:eastAsia="Times New Roman"/>
              </w:rPr>
            </w:pPr>
            <w:r w:rsidRPr="00825238">
              <w:rPr>
                <w:rFonts w:eastAsia="Times New Roman"/>
              </w:rPr>
              <w:t>3=Both</w:t>
            </w:r>
          </w:p>
          <w:p w14:paraId="3F4DB9A6" w14:textId="77777777" w:rsidR="00293ABE" w:rsidRPr="00825238" w:rsidRDefault="00DC5C26" w:rsidP="009277C2">
            <w:pPr>
              <w:rPr>
                <w:rFonts w:ascii="Arial Narrow" w:eastAsia="Times New Roman" w:hAnsi="Arial Narrow" w:cs="Times New Roman"/>
                <w:b/>
                <w:sz w:val="20"/>
                <w:szCs w:val="20"/>
              </w:rPr>
            </w:pPr>
            <w:r w:rsidRPr="00825238">
              <w:rPr>
                <w:rFonts w:eastAsia="Times New Roman"/>
              </w:rPr>
              <w:t>4=</w:t>
            </w:r>
            <w:r w:rsidR="009277C2" w:rsidRPr="00825238">
              <w:rPr>
                <w:rFonts w:eastAsia="Times New Roman"/>
              </w:rPr>
              <w:t xml:space="preserve">Neither </w:t>
            </w:r>
            <w:r w:rsidRPr="00825238">
              <w:rPr>
                <w:rFonts w:eastAsia="Times New Roman"/>
              </w:rPr>
              <w:t>(skip to f)</w:t>
            </w:r>
          </w:p>
        </w:tc>
        <w:tc>
          <w:tcPr>
            <w:tcW w:w="1260" w:type="dxa"/>
            <w:shd w:val="clear" w:color="auto" w:fill="auto"/>
          </w:tcPr>
          <w:p w14:paraId="23D7F571"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For what purpose…?</w:t>
            </w:r>
          </w:p>
          <w:p w14:paraId="2EEFA54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w:t>
            </w:r>
          </w:p>
          <w:p w14:paraId="3AA360BE" w14:textId="77777777" w:rsidR="00DC5C26" w:rsidRPr="00825238" w:rsidRDefault="00DC5C26" w:rsidP="00DC5C26">
            <w:pPr>
              <w:jc w:val="center"/>
              <w:rPr>
                <w:rFonts w:ascii="Arial Narrow" w:eastAsia="Times New Roman" w:hAnsi="Arial Narrow" w:cs="Times New Roman"/>
                <w:b/>
                <w:sz w:val="20"/>
                <w:szCs w:val="20"/>
              </w:rPr>
            </w:pPr>
          </w:p>
          <w:p w14:paraId="28C3205B" w14:textId="77777777" w:rsidR="00DC5C26" w:rsidRPr="00825238" w:rsidRDefault="00DC5C26" w:rsidP="00DC5C26">
            <w:pPr>
              <w:pStyle w:val="RspOpt1"/>
              <w:tabs>
                <w:tab w:val="clear" w:pos="1402"/>
                <w:tab w:val="right" w:leader="dot" w:pos="1764"/>
              </w:tabs>
            </w:pPr>
            <w:r w:rsidRPr="00825238">
              <w:t>All that apply; Spontaneous</w:t>
            </w:r>
          </w:p>
          <w:p w14:paraId="60BD19E6" w14:textId="77777777" w:rsidR="00DC5C26" w:rsidRPr="00825238" w:rsidRDefault="00DC5C26" w:rsidP="00DC5C26">
            <w:pPr>
              <w:pStyle w:val="RspOpt1"/>
              <w:tabs>
                <w:tab w:val="clear" w:pos="1402"/>
                <w:tab w:val="right" w:leader="dot" w:pos="1764"/>
              </w:tabs>
            </w:pPr>
          </w:p>
          <w:p w14:paraId="51977A66"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1=Increase income</w:t>
            </w:r>
          </w:p>
          <w:p w14:paraId="3B3F7FD5"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2=Due to water scarcity</w:t>
            </w:r>
            <w:r w:rsidRPr="00825238">
              <w:rPr>
                <w:rFonts w:eastAsia="Times New Roman"/>
              </w:rPr>
              <w:tab/>
            </w:r>
          </w:p>
          <w:p w14:paraId="0E17F3FC" w14:textId="3E916F76" w:rsidR="00DC5C26" w:rsidRPr="00825238" w:rsidRDefault="00DC5C26" w:rsidP="00DC5C26">
            <w:pPr>
              <w:pStyle w:val="RspOpt1"/>
              <w:tabs>
                <w:tab w:val="clear" w:pos="1402"/>
                <w:tab w:val="right" w:leader="dot" w:pos="1764"/>
              </w:tabs>
              <w:rPr>
                <w:rFonts w:eastAsia="Times New Roman"/>
              </w:rPr>
            </w:pPr>
            <w:r w:rsidRPr="00825238">
              <w:rPr>
                <w:rFonts w:eastAsia="Times New Roman"/>
              </w:rPr>
              <w:t>3=Advised by expert</w:t>
            </w:r>
            <w:r w:rsidR="00E953AF" w:rsidRPr="00825238">
              <w:rPr>
                <w:rFonts w:eastAsia="Times New Roman"/>
              </w:rPr>
              <w:t xml:space="preserve">(eg:agricultural </w:t>
            </w:r>
            <w:r w:rsidR="006038A4" w:rsidRPr="00825238">
              <w:rPr>
                <w:rFonts w:eastAsia="Times New Roman"/>
              </w:rPr>
              <w:t>extension</w:t>
            </w:r>
            <w:r w:rsidR="00E953AF" w:rsidRPr="00825238">
              <w:rPr>
                <w:rFonts w:eastAsia="Times New Roman"/>
              </w:rPr>
              <w:t xml:space="preserve"> officers)</w:t>
            </w:r>
          </w:p>
          <w:p w14:paraId="47F7C9B6"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4=Common in area/</w:t>
            </w:r>
          </w:p>
          <w:p w14:paraId="080229AE"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5=Custom/tradition</w:t>
            </w:r>
          </w:p>
          <w:p w14:paraId="5605B487" w14:textId="77777777" w:rsidR="00DC5C26" w:rsidRPr="00825238" w:rsidRDefault="00DC5C26" w:rsidP="00DC5C26">
            <w:pPr>
              <w:pStyle w:val="RspOpt1"/>
              <w:tabs>
                <w:tab w:val="clear" w:pos="1402"/>
                <w:tab w:val="right" w:leader="dot" w:pos="1764"/>
              </w:tabs>
              <w:rPr>
                <w:rFonts w:eastAsia="Times New Roman"/>
              </w:rPr>
            </w:pPr>
            <w:r w:rsidRPr="00825238">
              <w:rPr>
                <w:rFonts w:eastAsia="Times New Roman"/>
              </w:rPr>
              <w:t>6=Other</w:t>
            </w:r>
          </w:p>
          <w:p w14:paraId="33EB815A" w14:textId="77777777" w:rsidR="00293ABE" w:rsidRPr="00825238" w:rsidRDefault="00293ABE" w:rsidP="002D5FBD">
            <w:pPr>
              <w:pStyle w:val="Subtitle"/>
              <w:rPr>
                <w:color w:val="auto"/>
              </w:rPr>
            </w:pPr>
          </w:p>
        </w:tc>
        <w:tc>
          <w:tcPr>
            <w:tcW w:w="1350" w:type="dxa"/>
            <w:shd w:val="clear" w:color="auto" w:fill="auto"/>
          </w:tcPr>
          <w:p w14:paraId="6CCE1928"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Was it effective…?</w:t>
            </w:r>
          </w:p>
          <w:p w14:paraId="39A80DF7"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(e)</w:t>
            </w:r>
          </w:p>
          <w:p w14:paraId="7F2C8F13" w14:textId="77777777" w:rsidR="00DC5C26" w:rsidRPr="00825238" w:rsidRDefault="00DC5C26" w:rsidP="00DC5C26">
            <w:pPr>
              <w:jc w:val="center"/>
              <w:rPr>
                <w:rFonts w:ascii="Arial Narrow" w:eastAsia="Times New Roman" w:hAnsi="Arial Narrow" w:cs="Times New Roman"/>
                <w:b/>
                <w:sz w:val="20"/>
                <w:szCs w:val="20"/>
              </w:rPr>
            </w:pPr>
          </w:p>
          <w:p w14:paraId="6B79BDA4"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SHOW CARD 4</w:t>
            </w:r>
          </w:p>
          <w:p w14:paraId="386D3297" w14:textId="77777777" w:rsidR="00DC5C26" w:rsidRPr="00825238" w:rsidRDefault="00DC5C26" w:rsidP="00DC5C26">
            <w:pPr>
              <w:jc w:val="center"/>
              <w:rPr>
                <w:rFonts w:ascii="Arial Narrow" w:eastAsia="Times New Roman" w:hAnsi="Arial Narrow" w:cs="Times New Roman"/>
                <w:b/>
                <w:sz w:val="20"/>
                <w:szCs w:val="20"/>
              </w:rPr>
            </w:pPr>
          </w:p>
          <w:p w14:paraId="503AA7FE"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1=Not at all</w:t>
            </w:r>
          </w:p>
          <w:p w14:paraId="754B8CA5"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2=A little</w:t>
            </w:r>
          </w:p>
          <w:p w14:paraId="6E5F79D1"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3=Moderately</w:t>
            </w:r>
          </w:p>
          <w:p w14:paraId="5FD14C12"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4=Very</w:t>
            </w:r>
          </w:p>
          <w:p w14:paraId="7B604632" w14:textId="77777777" w:rsidR="00293ABE" w:rsidRPr="00825238" w:rsidRDefault="00293ABE" w:rsidP="002D5FBD">
            <w:pPr>
              <w:rPr>
                <w:rFonts w:ascii="Arial Narrow" w:eastAsia="Times New Roman" w:hAnsi="Arial Narrow" w:cs="Times New Roman"/>
                <w:b/>
                <w:sz w:val="20"/>
                <w:szCs w:val="20"/>
              </w:rPr>
            </w:pPr>
          </w:p>
        </w:tc>
        <w:tc>
          <w:tcPr>
            <w:tcW w:w="1620" w:type="dxa"/>
            <w:vMerge w:val="restart"/>
            <w:shd w:val="clear" w:color="auto" w:fill="auto"/>
          </w:tcPr>
          <w:p w14:paraId="3771EF7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Do you intend to practice in the future…?</w:t>
            </w:r>
          </w:p>
          <w:p w14:paraId="28FB7E85"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(f)</w:t>
            </w:r>
          </w:p>
          <w:p w14:paraId="53317E32" w14:textId="77777777" w:rsidR="00460F55" w:rsidRPr="00825238" w:rsidRDefault="00460F55" w:rsidP="00DC5C26">
            <w:pPr>
              <w:jc w:val="center"/>
              <w:rPr>
                <w:rFonts w:ascii="Arial Narrow" w:eastAsia="Times New Roman" w:hAnsi="Arial Narrow" w:cs="Times New Roman"/>
                <w:b/>
                <w:sz w:val="20"/>
                <w:szCs w:val="20"/>
              </w:rPr>
            </w:pPr>
          </w:p>
          <w:p w14:paraId="2CC321C0" w14:textId="77777777" w:rsidR="00293ABE" w:rsidRPr="00825238" w:rsidRDefault="00522F6D" w:rsidP="00006C73">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1=Y</w:t>
            </w:r>
            <w:r w:rsidR="00460F55" w:rsidRPr="00825238">
              <w:rPr>
                <w:rFonts w:ascii="Arial Narrow" w:eastAsia="Times New Roman" w:hAnsi="Arial Narrow" w:cs="Times New Roman"/>
                <w:b/>
                <w:sz w:val="20"/>
                <w:szCs w:val="20"/>
              </w:rPr>
              <w:t>es</w:t>
            </w:r>
          </w:p>
          <w:p w14:paraId="54F29791" w14:textId="77777777" w:rsidR="00460F55" w:rsidRPr="00825238" w:rsidRDefault="00522F6D" w:rsidP="00006C73">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2=N</w:t>
            </w:r>
            <w:r w:rsidR="00460F55" w:rsidRPr="00825238">
              <w:rPr>
                <w:rFonts w:ascii="Arial Narrow" w:eastAsia="Times New Roman" w:hAnsi="Arial Narrow" w:cs="Times New Roman"/>
                <w:b/>
                <w:sz w:val="20"/>
                <w:szCs w:val="20"/>
              </w:rPr>
              <w:t>o</w:t>
            </w:r>
          </w:p>
        </w:tc>
        <w:tc>
          <w:tcPr>
            <w:tcW w:w="2430" w:type="dxa"/>
            <w:vMerge w:val="restart"/>
            <w:shd w:val="clear" w:color="auto" w:fill="auto"/>
          </w:tcPr>
          <w:p w14:paraId="79AD8730"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Why haven’t you tried this?</w:t>
            </w:r>
          </w:p>
          <w:p w14:paraId="112843C3" w14:textId="77777777" w:rsidR="00DC5C26" w:rsidRPr="00825238" w:rsidRDefault="00DC5C26" w:rsidP="00DC5C26">
            <w:pPr>
              <w:pStyle w:val="Subtitle"/>
              <w:rPr>
                <w:color w:val="auto"/>
              </w:rPr>
            </w:pPr>
          </w:p>
          <w:p w14:paraId="50BC451D"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 xml:space="preserve"> (g)</w:t>
            </w:r>
          </w:p>
          <w:p w14:paraId="61B448FE" w14:textId="77777777" w:rsidR="00DC5C26" w:rsidRPr="00825238" w:rsidRDefault="00DC5C26" w:rsidP="00DC5C26">
            <w:pPr>
              <w:pStyle w:val="Subtitle"/>
              <w:rPr>
                <w:color w:val="auto"/>
              </w:rPr>
            </w:pPr>
          </w:p>
          <w:p w14:paraId="5C6121D9" w14:textId="77777777" w:rsidR="00DC5C26" w:rsidRPr="00825238" w:rsidRDefault="00DC5C26" w:rsidP="00DC5C26">
            <w:pPr>
              <w:pStyle w:val="Subtitle"/>
              <w:rPr>
                <w:color w:val="auto"/>
              </w:rPr>
            </w:pPr>
            <w:r w:rsidRPr="00825238">
              <w:rPr>
                <w:color w:val="auto"/>
              </w:rPr>
              <w:t>All that apply; spontaneous</w:t>
            </w:r>
          </w:p>
          <w:p w14:paraId="155C590D" w14:textId="77777777" w:rsidR="00DC5C26" w:rsidRPr="00825238" w:rsidRDefault="00DC5C26" w:rsidP="00DC5C26"/>
          <w:p w14:paraId="12D10BB0" w14:textId="77777777" w:rsidR="00DC5C26" w:rsidRPr="00825238" w:rsidRDefault="00DC5C26" w:rsidP="00DC5C26"/>
          <w:p w14:paraId="78BA08BF"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Style w:val="SubtitleChar"/>
                <w:color w:val="auto"/>
              </w:rPr>
              <w:t>[Ask only if never practiced]</w:t>
            </w:r>
            <w:r w:rsidRPr="00825238">
              <w:rPr>
                <w:rFonts w:eastAsia="Times New Roman"/>
                <w:sz w:val="18"/>
                <w:szCs w:val="18"/>
              </w:rPr>
              <w:t xml:space="preserve"> 1=Too much time</w:t>
            </w:r>
          </w:p>
          <w:p w14:paraId="13EE6EDE"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2=Too expensive</w:t>
            </w:r>
          </w:p>
          <w:p w14:paraId="3D1FE848"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3=Insufficient labor</w:t>
            </w:r>
          </w:p>
          <w:p w14:paraId="0C1EDD63"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4=Not effective</w:t>
            </w:r>
          </w:p>
          <w:p w14:paraId="171FE088"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5=Reduction in yield</w:t>
            </w:r>
          </w:p>
          <w:p w14:paraId="3CF57269"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6=Insufficient knowledge</w:t>
            </w:r>
          </w:p>
          <w:p w14:paraId="2F32F80B" w14:textId="77777777" w:rsidR="00DC5C26" w:rsidRPr="00825238" w:rsidRDefault="00DC5C26" w:rsidP="00DC5C26">
            <w:pPr>
              <w:pStyle w:val="RspOpt1"/>
              <w:tabs>
                <w:tab w:val="clear" w:pos="1402"/>
                <w:tab w:val="right" w:leader="dot" w:pos="2449"/>
              </w:tabs>
              <w:rPr>
                <w:rFonts w:eastAsia="Times New Roman"/>
                <w:sz w:val="18"/>
                <w:szCs w:val="18"/>
              </w:rPr>
            </w:pPr>
            <w:r w:rsidRPr="00825238">
              <w:rPr>
                <w:rFonts w:eastAsia="Times New Roman"/>
                <w:sz w:val="18"/>
                <w:szCs w:val="18"/>
              </w:rPr>
              <w:t>7=Other (specify)</w:t>
            </w:r>
          </w:p>
          <w:p w14:paraId="516285ED" w14:textId="77777777" w:rsidR="00585D27" w:rsidRPr="00825238" w:rsidRDefault="00DC5C26" w:rsidP="00E953AF">
            <w:r w:rsidRPr="00825238">
              <w:rPr>
                <w:rFonts w:eastAsia="Times New Roman"/>
                <w:i/>
                <w:sz w:val="18"/>
                <w:szCs w:val="18"/>
              </w:rPr>
              <w:t>8=No barriers</w:t>
            </w:r>
          </w:p>
        </w:tc>
        <w:tc>
          <w:tcPr>
            <w:tcW w:w="1620" w:type="dxa"/>
            <w:vMerge w:val="restart"/>
            <w:shd w:val="clear" w:color="auto" w:fill="auto"/>
          </w:tcPr>
          <w:p w14:paraId="4BB8BD53" w14:textId="77777777" w:rsidR="00DC5C26" w:rsidRPr="00825238" w:rsidRDefault="00DC5C26" w:rsidP="00DC5C26">
            <w:pPr>
              <w:jc w:val="center"/>
              <w:rPr>
                <w:rFonts w:ascii="Arial Narrow" w:eastAsia="Times New Roman" w:hAnsi="Arial Narrow" w:cs="Times New Roman"/>
                <w:b/>
                <w:iCs/>
                <w:sz w:val="20"/>
                <w:szCs w:val="20"/>
              </w:rPr>
            </w:pPr>
            <w:r w:rsidRPr="00825238">
              <w:rPr>
                <w:rFonts w:ascii="Arial Narrow" w:eastAsia="Times New Roman" w:hAnsi="Arial Narrow" w:cs="Times New Roman"/>
                <w:b/>
                <w:iCs/>
                <w:sz w:val="20"/>
                <w:szCs w:val="20"/>
              </w:rPr>
              <w:t>Do you consider this practice risky?</w:t>
            </w:r>
          </w:p>
          <w:p w14:paraId="0943E608" w14:textId="77777777" w:rsidR="00DC5C26" w:rsidRPr="00825238" w:rsidRDefault="00DC5C26" w:rsidP="00DC5C26">
            <w:pPr>
              <w:jc w:val="center"/>
              <w:rPr>
                <w:rFonts w:ascii="Arial Narrow" w:eastAsia="Times New Roman" w:hAnsi="Arial Narrow" w:cs="Times New Roman"/>
                <w:b/>
                <w:iCs/>
                <w:sz w:val="20"/>
                <w:szCs w:val="20"/>
              </w:rPr>
            </w:pPr>
            <w:r w:rsidRPr="00825238">
              <w:rPr>
                <w:rFonts w:ascii="Arial Narrow" w:eastAsia="Times New Roman" w:hAnsi="Arial Narrow" w:cs="Times New Roman"/>
                <w:b/>
                <w:iCs/>
                <w:sz w:val="20"/>
                <w:szCs w:val="20"/>
              </w:rPr>
              <w:t>(h)</w:t>
            </w:r>
          </w:p>
          <w:p w14:paraId="0CDC8252" w14:textId="77777777" w:rsidR="00DC5C26" w:rsidRPr="00825238" w:rsidRDefault="00DC5C26" w:rsidP="00DC5C26">
            <w:pPr>
              <w:ind w:right="-198"/>
              <w:jc w:val="center"/>
              <w:rPr>
                <w:rFonts w:ascii="Arial Narrow" w:eastAsia="Times New Roman" w:hAnsi="Arial Narrow" w:cs="Times New Roman"/>
                <w:b/>
                <w:iCs/>
                <w:sz w:val="20"/>
                <w:szCs w:val="20"/>
              </w:rPr>
            </w:pPr>
          </w:p>
          <w:p w14:paraId="02804D39" w14:textId="77777777" w:rsidR="00DC5C26" w:rsidRPr="00825238" w:rsidRDefault="00DC5C26" w:rsidP="00DC5C26">
            <w:pPr>
              <w:jc w:val="center"/>
              <w:rPr>
                <w:rFonts w:ascii="Arial Narrow" w:eastAsia="Times New Roman" w:hAnsi="Arial Narrow" w:cs="Times New Roman"/>
                <w:b/>
                <w:sz w:val="20"/>
                <w:szCs w:val="20"/>
              </w:rPr>
            </w:pPr>
            <w:r w:rsidRPr="00825238">
              <w:rPr>
                <w:rFonts w:ascii="Arial Narrow" w:eastAsia="Times New Roman" w:hAnsi="Arial Narrow" w:cs="Times New Roman"/>
                <w:b/>
                <w:sz w:val="20"/>
                <w:szCs w:val="20"/>
              </w:rPr>
              <w:t>SHOW CARD 4</w:t>
            </w:r>
          </w:p>
          <w:p w14:paraId="0F1F377C"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1=Not at all</w:t>
            </w:r>
          </w:p>
          <w:p w14:paraId="3BA0573B" w14:textId="77777777" w:rsidR="00DC5C26" w:rsidRPr="00825238" w:rsidRDefault="00DC5C26" w:rsidP="006038A4">
            <w:pPr>
              <w:pStyle w:val="RspOpt1"/>
              <w:tabs>
                <w:tab w:val="clear" w:pos="1402"/>
                <w:tab w:val="right" w:leader="dot" w:pos="1332"/>
              </w:tabs>
              <w:ind w:right="612"/>
              <w:rPr>
                <w:rFonts w:eastAsia="Times New Roman"/>
              </w:rPr>
            </w:pPr>
            <w:r w:rsidRPr="00825238">
              <w:rPr>
                <w:rFonts w:eastAsia="Times New Roman"/>
              </w:rPr>
              <w:t>2=A little</w:t>
            </w:r>
          </w:p>
          <w:p w14:paraId="113F5258"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3=Moderately</w:t>
            </w:r>
          </w:p>
          <w:p w14:paraId="4546C0A0" w14:textId="77777777" w:rsidR="00DC5C26" w:rsidRPr="00825238" w:rsidRDefault="00DC5C26" w:rsidP="00DC5C26">
            <w:pPr>
              <w:pStyle w:val="RspOpt1"/>
              <w:tabs>
                <w:tab w:val="clear" w:pos="1402"/>
                <w:tab w:val="right" w:leader="dot" w:pos="1223"/>
              </w:tabs>
              <w:rPr>
                <w:rFonts w:eastAsia="Times New Roman"/>
              </w:rPr>
            </w:pPr>
            <w:r w:rsidRPr="00825238">
              <w:rPr>
                <w:rFonts w:eastAsia="Times New Roman"/>
              </w:rPr>
              <w:t>4=Very</w:t>
            </w:r>
          </w:p>
          <w:p w14:paraId="46589EFA" w14:textId="77777777" w:rsidR="00293ABE" w:rsidRPr="00825238" w:rsidRDefault="00293ABE" w:rsidP="00006C73">
            <w:pPr>
              <w:jc w:val="center"/>
              <w:rPr>
                <w:rFonts w:ascii="Arial Narrow" w:eastAsia="Times New Roman" w:hAnsi="Arial Narrow" w:cs="Times New Roman"/>
                <w:b/>
                <w:sz w:val="20"/>
                <w:szCs w:val="20"/>
              </w:rPr>
            </w:pPr>
          </w:p>
        </w:tc>
      </w:tr>
      <w:tr w:rsidR="00460F55" w:rsidRPr="00825238" w14:paraId="006D5DA1" w14:textId="77777777" w:rsidTr="00460F55">
        <w:trPr>
          <w:trHeight w:val="77"/>
          <w:tblHeader/>
        </w:trPr>
        <w:tc>
          <w:tcPr>
            <w:tcW w:w="2543" w:type="dxa"/>
            <w:vMerge/>
            <w:shd w:val="clear" w:color="auto" w:fill="auto"/>
            <w:noWrap/>
          </w:tcPr>
          <w:p w14:paraId="0155E2BD" w14:textId="77777777" w:rsidR="00293ABE" w:rsidRPr="00825238" w:rsidRDefault="00293ABE" w:rsidP="002D5FBD">
            <w:pPr>
              <w:rPr>
                <w:rFonts w:ascii="Times New Roman" w:eastAsia="Times New Roman" w:hAnsi="Times New Roman" w:cs="Times New Roman"/>
                <w:sz w:val="20"/>
                <w:szCs w:val="20"/>
              </w:rPr>
            </w:pPr>
          </w:p>
        </w:tc>
        <w:tc>
          <w:tcPr>
            <w:tcW w:w="1800" w:type="dxa"/>
            <w:vMerge/>
            <w:shd w:val="clear" w:color="auto" w:fill="auto"/>
            <w:noWrap/>
          </w:tcPr>
          <w:p w14:paraId="56E8253B" w14:textId="77777777" w:rsidR="00293ABE" w:rsidRPr="00825238" w:rsidRDefault="00293ABE" w:rsidP="002D5FBD">
            <w:pPr>
              <w:pStyle w:val="RspOpt1"/>
              <w:tabs>
                <w:tab w:val="clear" w:pos="1402"/>
                <w:tab w:val="right" w:leader="dot" w:pos="522"/>
              </w:tabs>
              <w:rPr>
                <w:rFonts w:eastAsia="Times New Roman"/>
              </w:rPr>
            </w:pPr>
          </w:p>
        </w:tc>
        <w:tc>
          <w:tcPr>
            <w:tcW w:w="1440" w:type="dxa"/>
            <w:vMerge/>
            <w:shd w:val="clear" w:color="auto" w:fill="auto"/>
            <w:noWrap/>
          </w:tcPr>
          <w:p w14:paraId="22E92799" w14:textId="77777777" w:rsidR="00293ABE" w:rsidRPr="00825238" w:rsidRDefault="00293ABE" w:rsidP="002D5FBD">
            <w:pPr>
              <w:pStyle w:val="RspOpt1"/>
              <w:tabs>
                <w:tab w:val="clear" w:pos="1402"/>
                <w:tab w:val="right" w:leader="dot" w:pos="522"/>
              </w:tabs>
              <w:rPr>
                <w:rFonts w:eastAsia="Times New Roman"/>
              </w:rPr>
            </w:pPr>
          </w:p>
        </w:tc>
        <w:tc>
          <w:tcPr>
            <w:tcW w:w="4680" w:type="dxa"/>
            <w:gridSpan w:val="3"/>
            <w:shd w:val="clear" w:color="auto" w:fill="auto"/>
            <w:noWrap/>
          </w:tcPr>
          <w:p w14:paraId="65A0CB62" w14:textId="77777777" w:rsidR="00293ABE" w:rsidRPr="00825238" w:rsidRDefault="00293ABE" w:rsidP="002D5FBD">
            <w:pPr>
              <w:pStyle w:val="RspOpt1"/>
              <w:tabs>
                <w:tab w:val="clear" w:pos="1402"/>
                <w:tab w:val="right" w:leader="dot" w:pos="2574"/>
              </w:tabs>
              <w:jc w:val="center"/>
              <w:rPr>
                <w:rFonts w:eastAsia="Times New Roman"/>
              </w:rPr>
            </w:pPr>
            <w:r w:rsidRPr="00825238">
              <w:rPr>
                <w:b/>
              </w:rPr>
              <w:t xml:space="preserve">Ask only if </w:t>
            </w:r>
            <w:r w:rsidRPr="00825238">
              <w:t xml:space="preserve">ever </w:t>
            </w:r>
            <w:r w:rsidRPr="00825238">
              <w:rPr>
                <w:b/>
              </w:rPr>
              <w:t>practiced</w:t>
            </w:r>
            <w:r w:rsidRPr="00825238">
              <w:t xml:space="preserve"> -</w:t>
            </w:r>
          </w:p>
        </w:tc>
        <w:tc>
          <w:tcPr>
            <w:tcW w:w="1620" w:type="dxa"/>
            <w:vMerge/>
            <w:shd w:val="clear" w:color="auto" w:fill="auto"/>
            <w:noWrap/>
          </w:tcPr>
          <w:p w14:paraId="64A74E48" w14:textId="77777777" w:rsidR="00293ABE" w:rsidRPr="00825238" w:rsidRDefault="00293ABE" w:rsidP="002D5FBD">
            <w:pPr>
              <w:pStyle w:val="RspOpt1"/>
              <w:tabs>
                <w:tab w:val="clear" w:pos="1402"/>
                <w:tab w:val="right" w:leader="dot" w:pos="702"/>
              </w:tabs>
              <w:rPr>
                <w:rFonts w:eastAsia="Times New Roman"/>
              </w:rPr>
            </w:pPr>
          </w:p>
        </w:tc>
        <w:tc>
          <w:tcPr>
            <w:tcW w:w="2430" w:type="dxa"/>
            <w:vMerge/>
            <w:shd w:val="clear" w:color="auto" w:fill="auto"/>
            <w:noWrap/>
          </w:tcPr>
          <w:p w14:paraId="01731EA4" w14:textId="77777777" w:rsidR="00293ABE" w:rsidRPr="00825238" w:rsidRDefault="00293ABE" w:rsidP="002D5FBD">
            <w:pPr>
              <w:pStyle w:val="RspOpt1"/>
              <w:tabs>
                <w:tab w:val="clear" w:pos="1402"/>
                <w:tab w:val="right" w:leader="dot" w:pos="2449"/>
              </w:tabs>
              <w:rPr>
                <w:rFonts w:eastAsia="Times New Roman"/>
                <w:sz w:val="18"/>
                <w:szCs w:val="18"/>
              </w:rPr>
            </w:pPr>
          </w:p>
        </w:tc>
        <w:tc>
          <w:tcPr>
            <w:tcW w:w="1620" w:type="dxa"/>
            <w:vMerge/>
            <w:shd w:val="clear" w:color="auto" w:fill="auto"/>
            <w:noWrap/>
          </w:tcPr>
          <w:p w14:paraId="386B1E12" w14:textId="77777777" w:rsidR="00293ABE" w:rsidRPr="00825238" w:rsidRDefault="00293ABE" w:rsidP="002D5FBD">
            <w:pPr>
              <w:pStyle w:val="RspOpt1"/>
              <w:rPr>
                <w:rFonts w:eastAsia="Times New Roman"/>
              </w:rPr>
            </w:pPr>
          </w:p>
        </w:tc>
      </w:tr>
      <w:tr w:rsidR="00460F55" w:rsidRPr="00825238" w14:paraId="736BFACD" w14:textId="77777777" w:rsidTr="00460F55">
        <w:trPr>
          <w:trHeight w:val="315"/>
        </w:trPr>
        <w:tc>
          <w:tcPr>
            <w:tcW w:w="2543" w:type="dxa"/>
            <w:shd w:val="clear" w:color="auto" w:fill="auto"/>
            <w:noWrap/>
            <w:hideMark/>
          </w:tcPr>
          <w:p w14:paraId="7EAD9432"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Bethma</w:t>
            </w:r>
          </w:p>
        </w:tc>
        <w:tc>
          <w:tcPr>
            <w:tcW w:w="1800" w:type="dxa"/>
            <w:shd w:val="clear" w:color="auto" w:fill="auto"/>
            <w:noWrap/>
          </w:tcPr>
          <w:p w14:paraId="641B3088" w14:textId="77777777" w:rsidR="00A1243B" w:rsidRPr="00825238" w:rsidRDefault="00A1243B" w:rsidP="00A1243B">
            <w:pPr>
              <w:pStyle w:val="RspOpt1"/>
              <w:tabs>
                <w:tab w:val="clear" w:pos="1402"/>
                <w:tab w:val="right" w:leader="dot" w:pos="522"/>
                <w:tab w:val="left" w:pos="822"/>
              </w:tabs>
              <w:jc w:val="center"/>
              <w:rPr>
                <w:rFonts w:eastAsia="Times New Roman"/>
              </w:rPr>
            </w:pPr>
            <w:r w:rsidRPr="00825238">
              <w:rPr>
                <w:rFonts w:eastAsia="Times New Roman"/>
              </w:rPr>
              <w:t>1            2</w:t>
            </w:r>
          </w:p>
        </w:tc>
        <w:tc>
          <w:tcPr>
            <w:tcW w:w="1440" w:type="dxa"/>
            <w:shd w:val="clear" w:color="auto" w:fill="auto"/>
            <w:noWrap/>
          </w:tcPr>
          <w:p w14:paraId="0221CC38" w14:textId="77777777" w:rsidR="00A1243B" w:rsidRPr="00825238" w:rsidRDefault="00A1243B" w:rsidP="00A1243B">
            <w:pPr>
              <w:pStyle w:val="RspOpt1"/>
              <w:tabs>
                <w:tab w:val="clear" w:pos="1402"/>
                <w:tab w:val="right" w:leader="dot" w:pos="522"/>
                <w:tab w:val="left" w:pos="612"/>
              </w:tabs>
              <w:jc w:val="center"/>
              <w:rPr>
                <w:rFonts w:eastAsia="Times New Roman"/>
              </w:rPr>
            </w:pPr>
            <w:r w:rsidRPr="00825238">
              <w:rPr>
                <w:rFonts w:eastAsia="Times New Roman"/>
              </w:rPr>
              <w:t>1            2</w:t>
            </w:r>
          </w:p>
        </w:tc>
        <w:tc>
          <w:tcPr>
            <w:tcW w:w="2070" w:type="dxa"/>
            <w:shd w:val="clear" w:color="auto" w:fill="auto"/>
            <w:noWrap/>
          </w:tcPr>
          <w:p w14:paraId="65A428A7" w14:textId="77777777" w:rsidR="00A1243B" w:rsidRPr="00825238" w:rsidRDefault="00A1243B" w:rsidP="002D5FBD">
            <w:pPr>
              <w:pStyle w:val="RspOpt1"/>
              <w:tabs>
                <w:tab w:val="clear" w:pos="1402"/>
                <w:tab w:val="right" w:leader="dot" w:pos="792"/>
                <w:tab w:val="left" w:pos="878"/>
              </w:tabs>
              <w:rPr>
                <w:rFonts w:eastAsia="Times New Roman"/>
              </w:rPr>
            </w:pPr>
          </w:p>
        </w:tc>
        <w:tc>
          <w:tcPr>
            <w:tcW w:w="1260" w:type="dxa"/>
            <w:shd w:val="clear" w:color="auto" w:fill="auto"/>
            <w:noWrap/>
          </w:tcPr>
          <w:p w14:paraId="65B8843B" w14:textId="77777777" w:rsidR="00A1243B" w:rsidRPr="00825238" w:rsidRDefault="00A1243B" w:rsidP="002D5FBD">
            <w:pPr>
              <w:pStyle w:val="RspOpt1"/>
              <w:tabs>
                <w:tab w:val="clear" w:pos="1402"/>
                <w:tab w:val="right" w:leader="dot" w:pos="2574"/>
              </w:tabs>
              <w:rPr>
                <w:rFonts w:eastAsia="Times New Roman"/>
              </w:rPr>
            </w:pPr>
          </w:p>
        </w:tc>
        <w:tc>
          <w:tcPr>
            <w:tcW w:w="1350" w:type="dxa"/>
            <w:shd w:val="clear" w:color="auto" w:fill="auto"/>
            <w:noWrap/>
          </w:tcPr>
          <w:p w14:paraId="72B5BC0C"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620" w:type="dxa"/>
            <w:shd w:val="clear" w:color="auto" w:fill="auto"/>
            <w:noWrap/>
          </w:tcPr>
          <w:p w14:paraId="40FC18C9"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24FBDC0" w14:textId="77777777" w:rsidR="00A1243B" w:rsidRPr="00825238" w:rsidRDefault="00A1243B" w:rsidP="002D5FBD">
            <w:pPr>
              <w:pStyle w:val="RspOpt1"/>
              <w:tabs>
                <w:tab w:val="clear" w:pos="1402"/>
                <w:tab w:val="right" w:leader="dot" w:pos="2250"/>
              </w:tabs>
              <w:rPr>
                <w:rFonts w:eastAsia="Times New Roman"/>
                <w:sz w:val="18"/>
                <w:szCs w:val="18"/>
              </w:rPr>
            </w:pPr>
          </w:p>
        </w:tc>
        <w:tc>
          <w:tcPr>
            <w:tcW w:w="1620" w:type="dxa"/>
            <w:shd w:val="clear" w:color="auto" w:fill="auto"/>
            <w:noWrap/>
          </w:tcPr>
          <w:p w14:paraId="682F2359" w14:textId="77777777" w:rsidR="00A1243B" w:rsidRPr="00825238" w:rsidRDefault="00A1243B" w:rsidP="002D5FBD">
            <w:pPr>
              <w:pStyle w:val="RspOpt1"/>
              <w:tabs>
                <w:tab w:val="clear" w:pos="1402"/>
                <w:tab w:val="right" w:leader="dot" w:pos="1134"/>
              </w:tabs>
              <w:ind w:right="-544"/>
              <w:rPr>
                <w:rFonts w:eastAsia="Times New Roman"/>
              </w:rPr>
            </w:pPr>
          </w:p>
        </w:tc>
      </w:tr>
      <w:tr w:rsidR="00460F55" w:rsidRPr="00825238" w14:paraId="7500F77D" w14:textId="77777777" w:rsidTr="00460F55">
        <w:trPr>
          <w:trHeight w:val="315"/>
        </w:trPr>
        <w:tc>
          <w:tcPr>
            <w:tcW w:w="2543" w:type="dxa"/>
            <w:shd w:val="clear" w:color="auto" w:fill="auto"/>
            <w:noWrap/>
            <w:hideMark/>
          </w:tcPr>
          <w:p w14:paraId="108172C7"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Kakulan/ Kakulama</w:t>
            </w:r>
          </w:p>
        </w:tc>
        <w:tc>
          <w:tcPr>
            <w:tcW w:w="1800" w:type="dxa"/>
            <w:shd w:val="clear" w:color="auto" w:fill="auto"/>
            <w:noWrap/>
          </w:tcPr>
          <w:p w14:paraId="511CE9C6"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1440" w:type="dxa"/>
            <w:shd w:val="clear" w:color="auto" w:fill="auto"/>
            <w:noWrap/>
          </w:tcPr>
          <w:p w14:paraId="5D413495"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98B284C" w14:textId="77777777" w:rsidR="00A1243B" w:rsidRPr="00825238" w:rsidRDefault="00A1243B" w:rsidP="002D5FBD">
            <w:pPr>
              <w:pStyle w:val="RspOpt1"/>
              <w:tabs>
                <w:tab w:val="clear" w:pos="1402"/>
                <w:tab w:val="right" w:leader="dot" w:pos="792"/>
                <w:tab w:val="left" w:pos="878"/>
              </w:tabs>
              <w:rPr>
                <w:rFonts w:eastAsia="Times New Roman"/>
              </w:rPr>
            </w:pPr>
          </w:p>
        </w:tc>
        <w:tc>
          <w:tcPr>
            <w:tcW w:w="1260" w:type="dxa"/>
            <w:shd w:val="clear" w:color="auto" w:fill="auto"/>
            <w:noWrap/>
          </w:tcPr>
          <w:p w14:paraId="5A95C23A" w14:textId="77777777" w:rsidR="00A1243B" w:rsidRPr="00825238" w:rsidRDefault="00A1243B" w:rsidP="002D5FBD">
            <w:pPr>
              <w:rPr>
                <w:rFonts w:ascii="Times New Roman" w:eastAsia="Times New Roman" w:hAnsi="Times New Roman" w:cs="Times New Roman"/>
                <w:sz w:val="20"/>
                <w:szCs w:val="20"/>
              </w:rPr>
            </w:pPr>
          </w:p>
        </w:tc>
        <w:tc>
          <w:tcPr>
            <w:tcW w:w="1350" w:type="dxa"/>
            <w:shd w:val="clear" w:color="auto" w:fill="auto"/>
            <w:noWrap/>
          </w:tcPr>
          <w:p w14:paraId="3E490403"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122BB1D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31537621" w14:textId="77777777" w:rsidR="00A1243B" w:rsidRPr="00825238" w:rsidRDefault="00A1243B" w:rsidP="002D5FBD">
            <w:pPr>
              <w:pStyle w:val="RspOpt1"/>
              <w:tabs>
                <w:tab w:val="clear" w:pos="1402"/>
                <w:tab w:val="right" w:leader="dot" w:pos="2250"/>
              </w:tabs>
              <w:rPr>
                <w:rFonts w:eastAsia="Times New Roman"/>
                <w:sz w:val="18"/>
                <w:szCs w:val="18"/>
              </w:rPr>
            </w:pPr>
          </w:p>
        </w:tc>
        <w:tc>
          <w:tcPr>
            <w:tcW w:w="1620" w:type="dxa"/>
            <w:shd w:val="clear" w:color="auto" w:fill="auto"/>
            <w:noWrap/>
          </w:tcPr>
          <w:p w14:paraId="69E799B7" w14:textId="77777777" w:rsidR="00A1243B" w:rsidRPr="00825238" w:rsidRDefault="00A1243B" w:rsidP="002D5FBD">
            <w:pPr>
              <w:pStyle w:val="RspOpt1"/>
              <w:rPr>
                <w:rFonts w:eastAsia="Times New Roman"/>
              </w:rPr>
            </w:pPr>
          </w:p>
        </w:tc>
      </w:tr>
      <w:tr w:rsidR="00460F55" w:rsidRPr="00825238" w14:paraId="45009B60" w14:textId="77777777" w:rsidTr="00460F55">
        <w:trPr>
          <w:trHeight w:val="315"/>
        </w:trPr>
        <w:tc>
          <w:tcPr>
            <w:tcW w:w="2543" w:type="dxa"/>
            <w:shd w:val="clear" w:color="auto" w:fill="auto"/>
            <w:noWrap/>
            <w:hideMark/>
          </w:tcPr>
          <w:p w14:paraId="412379D6"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Planted other field crops in low land</w:t>
            </w:r>
          </w:p>
        </w:tc>
        <w:tc>
          <w:tcPr>
            <w:tcW w:w="1800" w:type="dxa"/>
            <w:shd w:val="clear" w:color="auto" w:fill="auto"/>
            <w:noWrap/>
          </w:tcPr>
          <w:p w14:paraId="0905D14D" w14:textId="77777777" w:rsidR="00A1243B" w:rsidRPr="00825238" w:rsidRDefault="00A1243B" w:rsidP="00A1243B">
            <w:pPr>
              <w:pStyle w:val="Subtitle"/>
              <w:rPr>
                <w:i w:val="0"/>
                <w:color w:val="auto"/>
              </w:rPr>
            </w:pPr>
            <w:r w:rsidRPr="00825238">
              <w:rPr>
                <w:rFonts w:eastAsia="Times New Roman"/>
              </w:rPr>
              <w:t>1            2</w:t>
            </w:r>
          </w:p>
        </w:tc>
        <w:tc>
          <w:tcPr>
            <w:tcW w:w="1440" w:type="dxa"/>
            <w:shd w:val="clear" w:color="auto" w:fill="auto"/>
            <w:noWrap/>
          </w:tcPr>
          <w:p w14:paraId="3F3B202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5A4E812A"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10BE1D26"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6870FC11"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5182FA08"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8BEE74A"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3EBBC851" w14:textId="77777777" w:rsidR="00A1243B" w:rsidRPr="00825238" w:rsidRDefault="00A1243B" w:rsidP="002D5FBD">
            <w:pPr>
              <w:pStyle w:val="RspOpt1"/>
              <w:rPr>
                <w:rFonts w:eastAsia="Times New Roman"/>
              </w:rPr>
            </w:pPr>
          </w:p>
        </w:tc>
      </w:tr>
      <w:tr w:rsidR="00460F55" w:rsidRPr="00825238" w14:paraId="5D3AB9DB" w14:textId="77777777" w:rsidTr="00460F55">
        <w:trPr>
          <w:trHeight w:val="602"/>
        </w:trPr>
        <w:tc>
          <w:tcPr>
            <w:tcW w:w="2543" w:type="dxa"/>
            <w:shd w:val="clear" w:color="auto" w:fill="auto"/>
            <w:noWrap/>
          </w:tcPr>
          <w:p w14:paraId="43558472"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Recycling irrigation drainage water; capturing and re-using drainage water </w:t>
            </w:r>
          </w:p>
        </w:tc>
        <w:tc>
          <w:tcPr>
            <w:tcW w:w="1800" w:type="dxa"/>
            <w:shd w:val="clear" w:color="auto" w:fill="auto"/>
            <w:noWrap/>
          </w:tcPr>
          <w:p w14:paraId="42C6E9B2"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4003B29"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7EA8A81"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BD0654E"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04CB57A7"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07EE4DF4"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5C314A8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6A05026B" w14:textId="77777777" w:rsidR="00A1243B" w:rsidRPr="00825238" w:rsidRDefault="00A1243B" w:rsidP="002D5FBD">
            <w:pPr>
              <w:pStyle w:val="RspOpt1"/>
              <w:rPr>
                <w:rFonts w:eastAsia="Times New Roman"/>
              </w:rPr>
            </w:pPr>
          </w:p>
        </w:tc>
      </w:tr>
      <w:tr w:rsidR="00460F55" w:rsidRPr="00825238" w14:paraId="4D451ACF" w14:textId="77777777" w:rsidTr="00460F55">
        <w:trPr>
          <w:trHeight w:val="1205"/>
        </w:trPr>
        <w:tc>
          <w:tcPr>
            <w:tcW w:w="2543" w:type="dxa"/>
            <w:shd w:val="clear" w:color="auto" w:fill="auto"/>
            <w:noWrap/>
          </w:tcPr>
          <w:p w14:paraId="30F8F17C"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lastRenderedPageBreak/>
              <w:t>Short-duration seed variety (early yielding varieties; short duration means less than 3.5 months)</w:t>
            </w:r>
          </w:p>
          <w:p w14:paraId="5954DD3D" w14:textId="77777777" w:rsidR="00A1243B" w:rsidRPr="00825238" w:rsidRDefault="00A1243B" w:rsidP="00A1243B">
            <w:pPr>
              <w:ind w:left="275" w:hanging="270"/>
              <w:rPr>
                <w:rFonts w:ascii="Times New Roman" w:eastAsia="Times New Roman" w:hAnsi="Times New Roman" w:cs="Times New Roman"/>
                <w:sz w:val="20"/>
                <w:szCs w:val="20"/>
              </w:rPr>
            </w:pPr>
          </w:p>
        </w:tc>
        <w:tc>
          <w:tcPr>
            <w:tcW w:w="1800" w:type="dxa"/>
            <w:shd w:val="clear" w:color="auto" w:fill="auto"/>
            <w:noWrap/>
          </w:tcPr>
          <w:p w14:paraId="27B85A08"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662BBD2"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4CC5C19"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5EF6321A"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25ECF593"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0E95D1FC"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4A57243"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7A1D3347" w14:textId="77777777" w:rsidR="00A1243B" w:rsidRPr="00825238" w:rsidRDefault="00A1243B" w:rsidP="002D5FBD">
            <w:pPr>
              <w:pStyle w:val="RspOpt1"/>
              <w:rPr>
                <w:rFonts w:eastAsia="Times New Roman"/>
              </w:rPr>
            </w:pPr>
          </w:p>
        </w:tc>
      </w:tr>
      <w:tr w:rsidR="00460F55" w:rsidRPr="00825238" w14:paraId="444CED62" w14:textId="77777777" w:rsidTr="00460F55">
        <w:trPr>
          <w:trHeight w:val="315"/>
        </w:trPr>
        <w:tc>
          <w:tcPr>
            <w:tcW w:w="2543" w:type="dxa"/>
            <w:shd w:val="clear" w:color="auto" w:fill="auto"/>
            <w:noWrap/>
          </w:tcPr>
          <w:p w14:paraId="6F226651"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Parachute Method (using trays)</w:t>
            </w:r>
          </w:p>
        </w:tc>
        <w:tc>
          <w:tcPr>
            <w:tcW w:w="1800" w:type="dxa"/>
            <w:shd w:val="clear" w:color="auto" w:fill="auto"/>
            <w:noWrap/>
          </w:tcPr>
          <w:p w14:paraId="15BC1994"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6C2E08D2"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3D155A1F"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72F3E96"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6A80ECD6"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6F0AC0C1"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0A91A55A"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10811D47" w14:textId="77777777" w:rsidR="00A1243B" w:rsidRPr="00825238" w:rsidRDefault="00A1243B" w:rsidP="002D5FBD">
            <w:pPr>
              <w:pStyle w:val="RspOpt1"/>
              <w:rPr>
                <w:rFonts w:eastAsia="Times New Roman"/>
              </w:rPr>
            </w:pPr>
          </w:p>
        </w:tc>
      </w:tr>
      <w:tr w:rsidR="00460F55" w:rsidRPr="00825238" w14:paraId="19522FAD" w14:textId="77777777" w:rsidTr="00460F55">
        <w:trPr>
          <w:trHeight w:val="315"/>
        </w:trPr>
        <w:tc>
          <w:tcPr>
            <w:tcW w:w="2543" w:type="dxa"/>
            <w:shd w:val="clear" w:color="auto" w:fill="auto"/>
            <w:noWrap/>
          </w:tcPr>
          <w:p w14:paraId="563B921B"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Transplanted Seedlings (vs. broadcast method, other than parachute method; by hand or by machine)</w:t>
            </w:r>
          </w:p>
        </w:tc>
        <w:tc>
          <w:tcPr>
            <w:tcW w:w="1800" w:type="dxa"/>
            <w:shd w:val="clear" w:color="auto" w:fill="auto"/>
            <w:noWrap/>
          </w:tcPr>
          <w:p w14:paraId="4660F6EA"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10ED586F"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7C66639A"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7F07FD82"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70955A16"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2CADF38E"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2865684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555E2F87" w14:textId="77777777" w:rsidR="00A1243B" w:rsidRPr="00825238" w:rsidRDefault="00A1243B" w:rsidP="002D5FBD">
            <w:pPr>
              <w:pStyle w:val="RspOpt1"/>
              <w:rPr>
                <w:rFonts w:eastAsia="Times New Roman"/>
              </w:rPr>
            </w:pPr>
          </w:p>
        </w:tc>
      </w:tr>
      <w:tr w:rsidR="00460F55" w:rsidRPr="00825238" w14:paraId="73A42CCD" w14:textId="77777777" w:rsidTr="00460F55">
        <w:trPr>
          <w:trHeight w:val="315"/>
        </w:trPr>
        <w:tc>
          <w:tcPr>
            <w:tcW w:w="2543" w:type="dxa"/>
            <w:shd w:val="clear" w:color="auto" w:fill="auto"/>
            <w:noWrap/>
          </w:tcPr>
          <w:p w14:paraId="00FBCD54"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Alternate Wetting and Drying Irrigation; Saturation irrigation </w:t>
            </w:r>
          </w:p>
        </w:tc>
        <w:tc>
          <w:tcPr>
            <w:tcW w:w="1800" w:type="dxa"/>
            <w:shd w:val="clear" w:color="auto" w:fill="auto"/>
            <w:noWrap/>
          </w:tcPr>
          <w:p w14:paraId="5700BBF2"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5237281A"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90A560C"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0C93D3B8"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1E2DE6A7"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61F65FF8"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43CC9BFD"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1B890C28" w14:textId="77777777" w:rsidR="00A1243B" w:rsidRPr="00825238" w:rsidRDefault="00A1243B" w:rsidP="002D5FBD">
            <w:pPr>
              <w:pStyle w:val="RspOpt1"/>
              <w:rPr>
                <w:rFonts w:eastAsia="Times New Roman"/>
              </w:rPr>
            </w:pPr>
          </w:p>
        </w:tc>
      </w:tr>
      <w:tr w:rsidR="00460F55" w:rsidRPr="00825238" w14:paraId="164567E8" w14:textId="77777777" w:rsidTr="00460F55">
        <w:trPr>
          <w:trHeight w:val="315"/>
        </w:trPr>
        <w:tc>
          <w:tcPr>
            <w:tcW w:w="2543" w:type="dxa"/>
            <w:shd w:val="clear" w:color="auto" w:fill="auto"/>
            <w:noWrap/>
          </w:tcPr>
          <w:p w14:paraId="7C579F3E"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Low flood depth irrigation (&lt; 3 inches deep)</w:t>
            </w:r>
          </w:p>
        </w:tc>
        <w:tc>
          <w:tcPr>
            <w:tcW w:w="1800" w:type="dxa"/>
            <w:shd w:val="clear" w:color="auto" w:fill="auto"/>
            <w:noWrap/>
          </w:tcPr>
          <w:p w14:paraId="48850795"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3280B4EC"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0EA99AC1"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1BA28980"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4581AD7F"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1AE9AB3E"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115B35A7"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7326101F" w14:textId="77777777" w:rsidR="00A1243B" w:rsidRPr="00825238" w:rsidRDefault="00A1243B" w:rsidP="002D5FBD">
            <w:pPr>
              <w:pStyle w:val="RspOpt1"/>
              <w:rPr>
                <w:rFonts w:eastAsia="Times New Roman"/>
              </w:rPr>
            </w:pPr>
          </w:p>
        </w:tc>
      </w:tr>
      <w:tr w:rsidR="00460F55" w:rsidRPr="00825238" w14:paraId="749DF824" w14:textId="77777777" w:rsidTr="00460F55">
        <w:trPr>
          <w:trHeight w:val="315"/>
        </w:trPr>
        <w:tc>
          <w:tcPr>
            <w:tcW w:w="2543" w:type="dxa"/>
            <w:shd w:val="clear" w:color="auto" w:fill="auto"/>
            <w:noWrap/>
          </w:tcPr>
          <w:p w14:paraId="7FAFDF75" w14:textId="77777777" w:rsidR="00A1243B" w:rsidRPr="00825238" w:rsidRDefault="00A1243B" w:rsidP="00FC7C0E">
            <w:pPr>
              <w:pStyle w:val="ListParagraph"/>
              <w:numPr>
                <w:ilvl w:val="0"/>
                <w:numId w:val="5"/>
              </w:numPr>
              <w:ind w:left="275" w:hanging="27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lastRenderedPageBreak/>
              <w:t>Sri Method (SRI; System of Rice Intensification; Madagascar method) (keeping a small distance between two plants and planting only one plant in each place)</w:t>
            </w:r>
          </w:p>
        </w:tc>
        <w:tc>
          <w:tcPr>
            <w:tcW w:w="1800" w:type="dxa"/>
            <w:shd w:val="clear" w:color="auto" w:fill="auto"/>
            <w:noWrap/>
          </w:tcPr>
          <w:p w14:paraId="191C83D7" w14:textId="77777777" w:rsidR="00A1243B" w:rsidRPr="00825238" w:rsidRDefault="00A1243B" w:rsidP="00A1243B">
            <w:pPr>
              <w:pStyle w:val="Subtitle"/>
              <w:rPr>
                <w:rFonts w:eastAsia="Times New Roman"/>
              </w:rPr>
            </w:pPr>
            <w:r w:rsidRPr="00825238">
              <w:rPr>
                <w:rFonts w:eastAsia="Times New Roman"/>
              </w:rPr>
              <w:t>1            2</w:t>
            </w:r>
          </w:p>
        </w:tc>
        <w:tc>
          <w:tcPr>
            <w:tcW w:w="1440" w:type="dxa"/>
            <w:shd w:val="clear" w:color="auto" w:fill="auto"/>
            <w:noWrap/>
          </w:tcPr>
          <w:p w14:paraId="75FA9E27"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070" w:type="dxa"/>
            <w:shd w:val="clear" w:color="auto" w:fill="auto"/>
            <w:noWrap/>
          </w:tcPr>
          <w:p w14:paraId="2A923036" w14:textId="77777777" w:rsidR="00A1243B" w:rsidRPr="00825238" w:rsidRDefault="00A1243B" w:rsidP="002D5FBD">
            <w:pPr>
              <w:pStyle w:val="RspOpt1"/>
              <w:tabs>
                <w:tab w:val="clear" w:pos="1402"/>
                <w:tab w:val="right" w:leader="dot" w:pos="792"/>
                <w:tab w:val="left" w:pos="878"/>
                <w:tab w:val="left" w:pos="942"/>
              </w:tabs>
              <w:rPr>
                <w:rFonts w:eastAsia="Times New Roman"/>
              </w:rPr>
            </w:pPr>
          </w:p>
        </w:tc>
        <w:tc>
          <w:tcPr>
            <w:tcW w:w="1260" w:type="dxa"/>
            <w:shd w:val="clear" w:color="auto" w:fill="auto"/>
            <w:noWrap/>
          </w:tcPr>
          <w:p w14:paraId="45504CC7" w14:textId="77777777" w:rsidR="00A1243B" w:rsidRPr="00825238" w:rsidRDefault="00A1243B" w:rsidP="002D5FBD">
            <w:pPr>
              <w:pStyle w:val="RspOpt1"/>
              <w:tabs>
                <w:tab w:val="clear" w:pos="1402"/>
                <w:tab w:val="right" w:leader="dot" w:pos="2574"/>
              </w:tabs>
              <w:rPr>
                <w:rFonts w:ascii="Times New Roman" w:eastAsia="Times New Roman" w:hAnsi="Times New Roman"/>
              </w:rPr>
            </w:pPr>
          </w:p>
        </w:tc>
        <w:tc>
          <w:tcPr>
            <w:tcW w:w="1350" w:type="dxa"/>
            <w:shd w:val="clear" w:color="auto" w:fill="auto"/>
            <w:noWrap/>
          </w:tcPr>
          <w:p w14:paraId="349E3ADF" w14:textId="77777777" w:rsidR="00A1243B" w:rsidRPr="00825238" w:rsidRDefault="00A1243B" w:rsidP="002D5FBD">
            <w:pPr>
              <w:rPr>
                <w:rFonts w:ascii="Times New Roman" w:eastAsia="Times New Roman" w:hAnsi="Times New Roman" w:cs="Times New Roman"/>
                <w:sz w:val="20"/>
                <w:szCs w:val="20"/>
              </w:rPr>
            </w:pPr>
          </w:p>
        </w:tc>
        <w:tc>
          <w:tcPr>
            <w:tcW w:w="1620" w:type="dxa"/>
            <w:shd w:val="clear" w:color="auto" w:fill="auto"/>
            <w:noWrap/>
          </w:tcPr>
          <w:p w14:paraId="354548EA" w14:textId="77777777" w:rsidR="00A1243B" w:rsidRPr="00825238" w:rsidRDefault="00A1243B" w:rsidP="00A1243B">
            <w:pPr>
              <w:jc w:val="center"/>
              <w:rPr>
                <w:rFonts w:ascii="Times New Roman" w:eastAsia="Times New Roman" w:hAnsi="Times New Roman" w:cs="Times New Roman"/>
                <w:sz w:val="20"/>
                <w:szCs w:val="20"/>
              </w:rPr>
            </w:pPr>
            <w:r w:rsidRPr="00825238">
              <w:rPr>
                <w:rFonts w:eastAsia="Times New Roman"/>
              </w:rPr>
              <w:t>1            2</w:t>
            </w:r>
          </w:p>
        </w:tc>
        <w:tc>
          <w:tcPr>
            <w:tcW w:w="2430" w:type="dxa"/>
            <w:shd w:val="clear" w:color="auto" w:fill="auto"/>
            <w:noWrap/>
          </w:tcPr>
          <w:p w14:paraId="3E0B12EC" w14:textId="77777777" w:rsidR="00A1243B" w:rsidRPr="00825238" w:rsidRDefault="00A1243B" w:rsidP="002D5FBD">
            <w:pPr>
              <w:pStyle w:val="RspOpt1"/>
              <w:tabs>
                <w:tab w:val="clear" w:pos="1402"/>
                <w:tab w:val="right" w:leader="dot" w:pos="2449"/>
              </w:tabs>
              <w:rPr>
                <w:rFonts w:eastAsia="Times New Roman"/>
                <w:sz w:val="18"/>
                <w:szCs w:val="18"/>
              </w:rPr>
            </w:pPr>
          </w:p>
        </w:tc>
        <w:tc>
          <w:tcPr>
            <w:tcW w:w="1620" w:type="dxa"/>
            <w:shd w:val="clear" w:color="auto" w:fill="auto"/>
            <w:noWrap/>
          </w:tcPr>
          <w:p w14:paraId="49E1C060" w14:textId="77777777" w:rsidR="00A1243B" w:rsidRPr="00825238" w:rsidRDefault="00A1243B" w:rsidP="002D5FBD">
            <w:pPr>
              <w:pStyle w:val="RspOpt1"/>
              <w:rPr>
                <w:rFonts w:eastAsia="Times New Roman"/>
              </w:rPr>
            </w:pPr>
          </w:p>
        </w:tc>
      </w:tr>
    </w:tbl>
    <w:p w14:paraId="6B45720A" w14:textId="77777777" w:rsidR="00293ABE" w:rsidRPr="00825238" w:rsidRDefault="00293ABE" w:rsidP="00293ABE">
      <w:r w:rsidRPr="00825238">
        <w:br w:type="page"/>
      </w:r>
    </w:p>
    <w:p w14:paraId="6234D84D" w14:textId="77777777" w:rsidR="0082272C" w:rsidRPr="00825238" w:rsidRDefault="0082272C">
      <w:pPr>
        <w:rPr>
          <w:rFonts w:ascii="Arial Narrow" w:hAnsi="Arial Narrow"/>
          <w:b/>
          <w:szCs w:val="20"/>
          <w:u w:val="single"/>
        </w:rPr>
      </w:pPr>
    </w:p>
    <w:p w14:paraId="182B740D" w14:textId="77777777" w:rsidR="00F51867" w:rsidRPr="00825238" w:rsidRDefault="00F51867" w:rsidP="00107F43"/>
    <w:p w14:paraId="560FD68F" w14:textId="38A722DC" w:rsidR="00F51867" w:rsidRPr="00825238" w:rsidRDefault="00F51867" w:rsidP="00F51867">
      <w:pPr>
        <w:tabs>
          <w:tab w:val="left" w:pos="1455"/>
        </w:tabs>
      </w:pPr>
      <w:r w:rsidRPr="00825238">
        <w:rPr>
          <w:color w:val="FF0000"/>
        </w:rPr>
        <w:tab/>
      </w:r>
    </w:p>
    <w:p w14:paraId="205AE6C1" w14:textId="77777777" w:rsidR="000C4798" w:rsidRPr="00825238" w:rsidRDefault="000C4798" w:rsidP="000C4798">
      <w:pPr>
        <w:rPr>
          <w:rFonts w:ascii="Arial Narrow" w:hAnsi="Arial Narrow" w:cs="Times New Roman"/>
          <w:b/>
        </w:rPr>
      </w:pPr>
    </w:p>
    <w:p w14:paraId="71F104DB" w14:textId="77777777" w:rsidR="00F51867" w:rsidRPr="00825238" w:rsidRDefault="00F51867" w:rsidP="00F51867">
      <w:pPr>
        <w:pStyle w:val="Instructions-header"/>
        <w:framePr w:hSpace="180" w:wrap="around" w:vAnchor="page" w:hAnchor="page" w:x="691" w:y="1741"/>
        <w:tabs>
          <w:tab w:val="left" w:pos="1053"/>
        </w:tabs>
        <w:rPr>
          <w:color w:val="auto"/>
          <w:sz w:val="22"/>
          <w:szCs w:val="22"/>
        </w:rPr>
      </w:pPr>
    </w:p>
    <w:p w14:paraId="46544802" w14:textId="77777777" w:rsidR="00F51867" w:rsidRPr="00825238" w:rsidRDefault="00F51867" w:rsidP="00F51867">
      <w:pPr>
        <w:pStyle w:val="Heading2"/>
        <w:framePr w:hSpace="180" w:wrap="around" w:vAnchor="page" w:hAnchor="page" w:x="691" w:y="1741"/>
        <w:tabs>
          <w:tab w:val="left" w:pos="1053"/>
        </w:tabs>
        <w:rPr>
          <w:sz w:val="22"/>
          <w:szCs w:val="22"/>
        </w:rPr>
      </w:pPr>
      <w:r w:rsidRPr="00825238">
        <w:rPr>
          <w:sz w:val="22"/>
          <w:szCs w:val="22"/>
        </w:rPr>
        <w:t>Table FIN 3: Voluntary  Insurance</w:t>
      </w:r>
    </w:p>
    <w:p w14:paraId="2A5B57B5" w14:textId="77777777" w:rsidR="00F51867" w:rsidRPr="00825238" w:rsidRDefault="00F51867" w:rsidP="00F51867">
      <w:pPr>
        <w:pStyle w:val="Instructions-header"/>
        <w:framePr w:hSpace="180" w:wrap="around" w:vAnchor="page" w:hAnchor="page" w:x="691" w:y="1741"/>
        <w:tabs>
          <w:tab w:val="left" w:pos="1053"/>
        </w:tabs>
        <w:rPr>
          <w:b w:val="0"/>
          <w:bCs w:val="0"/>
          <w:i w:val="0"/>
          <w:iCs/>
          <w:color w:val="auto"/>
          <w:sz w:val="22"/>
          <w:szCs w:val="22"/>
        </w:rPr>
      </w:pPr>
    </w:p>
    <w:p w14:paraId="0D409293" w14:textId="77777777" w:rsidR="00F51867" w:rsidRPr="00825238" w:rsidRDefault="00F51867" w:rsidP="00F51867">
      <w:pPr>
        <w:pStyle w:val="Instructions-header"/>
        <w:framePr w:hSpace="180" w:wrap="around" w:vAnchor="page" w:hAnchor="page" w:x="691" w:y="1741"/>
        <w:tabs>
          <w:tab w:val="left" w:pos="1053"/>
        </w:tabs>
        <w:rPr>
          <w:b w:val="0"/>
          <w:bCs w:val="0"/>
          <w:i w:val="0"/>
          <w:iCs/>
          <w:color w:val="auto"/>
          <w:sz w:val="22"/>
          <w:szCs w:val="22"/>
        </w:rPr>
      </w:pPr>
      <w:r w:rsidRPr="00825238">
        <w:rPr>
          <w:b w:val="0"/>
          <w:bCs w:val="0"/>
          <w:i w:val="0"/>
          <w:iCs/>
          <w:color w:val="auto"/>
          <w:sz w:val="22"/>
          <w:szCs w:val="22"/>
        </w:rPr>
        <w:t xml:space="preserve">Can you please tell us whether this household currently holds any of the following forms of insurance. </w:t>
      </w:r>
    </w:p>
    <w:p w14:paraId="0143C063" w14:textId="77777777" w:rsidR="00F51867" w:rsidRPr="00825238" w:rsidRDefault="00F51867" w:rsidP="00F51867">
      <w:pPr>
        <w:pStyle w:val="Instructions-header"/>
        <w:framePr w:hSpace="180" w:wrap="around" w:vAnchor="page" w:hAnchor="page" w:x="691" w:y="1741"/>
        <w:rPr>
          <w:b w:val="0"/>
          <w:bCs w:val="0"/>
          <w:i w:val="0"/>
          <w:iCs/>
          <w:color w:val="auto"/>
          <w:sz w:val="22"/>
          <w:szCs w:val="22"/>
        </w:rPr>
      </w:pPr>
    </w:p>
    <w:p w14:paraId="1F38452C" w14:textId="38AA9DC0" w:rsidR="00F51867" w:rsidRPr="00825238" w:rsidRDefault="00F51867" w:rsidP="00F51867">
      <w:pPr>
        <w:pStyle w:val="Instructions-header"/>
        <w:framePr w:hSpace="180" w:wrap="around" w:vAnchor="page" w:hAnchor="page" w:x="691" w:y="1741"/>
        <w:rPr>
          <w:b w:val="0"/>
          <w:bCs w:val="0"/>
          <w:i w:val="0"/>
          <w:iCs/>
          <w:color w:val="auto"/>
          <w:sz w:val="22"/>
          <w:szCs w:val="22"/>
        </w:rPr>
      </w:pPr>
      <w:r w:rsidRPr="00825238">
        <w:rPr>
          <w:b w:val="0"/>
          <w:bCs w:val="0"/>
          <w:i w:val="0"/>
          <w:iCs/>
          <w:color w:val="auto"/>
          <w:sz w:val="22"/>
          <w:szCs w:val="22"/>
        </w:rPr>
        <w:t>Item #5 refers to cropland insurance that is purchased voluntarily, such as through the Agrarian and Agricultural Insurance Board. Cropland insurance that the farmer is required to purchase (such as with a loan or when buying fertilizer) should not be counted here. If the household holds any forms of insurance not l</w:t>
      </w:r>
      <w:r w:rsidR="00E953AF" w:rsidRPr="00825238">
        <w:rPr>
          <w:b w:val="0"/>
          <w:bCs w:val="0"/>
          <w:i w:val="0"/>
          <w:iCs/>
          <w:color w:val="auto"/>
          <w:sz w:val="22"/>
          <w:szCs w:val="22"/>
        </w:rPr>
        <w:t>isted here, enter them in line 6</w:t>
      </w:r>
      <w:r w:rsidRPr="00825238">
        <w:rPr>
          <w:b w:val="0"/>
          <w:bCs w:val="0"/>
          <w:i w:val="0"/>
          <w:iCs/>
          <w:color w:val="auto"/>
          <w:sz w:val="22"/>
          <w:szCs w:val="22"/>
        </w:rPr>
        <w:t>.</w:t>
      </w:r>
    </w:p>
    <w:p w14:paraId="5A53395A" w14:textId="77777777" w:rsidR="0082272C" w:rsidRPr="00825238" w:rsidRDefault="0082272C" w:rsidP="000C4798">
      <w:pPr>
        <w:rPr>
          <w:rFonts w:ascii="Arial Narrow" w:hAnsi="Arial Narrow" w:cs="Times New Roman"/>
          <w:b/>
          <w:color w:val="FF0000"/>
        </w:rPr>
      </w:pPr>
    </w:p>
    <w:p w14:paraId="45CC1739" w14:textId="77777777" w:rsidR="004575B6" w:rsidRPr="00825238" w:rsidRDefault="004575B6" w:rsidP="000C4798">
      <w:pPr>
        <w:rPr>
          <w:rFonts w:ascii="Arial Narrow" w:hAnsi="Arial Narrow" w:cs="Times New Roman"/>
          <w:b/>
        </w:rPr>
      </w:pPr>
    </w:p>
    <w:p w14:paraId="41A3C444" w14:textId="77777777" w:rsidR="000C4798" w:rsidRPr="00825238" w:rsidRDefault="000C4798" w:rsidP="000C4798">
      <w:pPr>
        <w:rPr>
          <w:rFonts w:ascii="Arial Narrow" w:hAnsi="Arial Narrow" w:cs="Times New Roman"/>
          <w:b/>
        </w:rPr>
      </w:pPr>
    </w:p>
    <w:tbl>
      <w:tblPr>
        <w:tblStyle w:val="TableGrid"/>
        <w:tblpPr w:leftFromText="180" w:rightFromText="180" w:vertAnchor="page" w:horzAnchor="margin" w:tblpY="5011"/>
        <w:tblW w:w="0" w:type="auto"/>
        <w:tblLook w:val="04A0" w:firstRow="1" w:lastRow="0" w:firstColumn="1" w:lastColumn="0" w:noHBand="0" w:noVBand="1"/>
      </w:tblPr>
      <w:tblGrid>
        <w:gridCol w:w="5598"/>
        <w:gridCol w:w="2430"/>
      </w:tblGrid>
      <w:tr w:rsidR="00F51867" w:rsidRPr="00825238" w14:paraId="6FC09BB0" w14:textId="77777777" w:rsidTr="00F51867">
        <w:tc>
          <w:tcPr>
            <w:tcW w:w="5598" w:type="dxa"/>
          </w:tcPr>
          <w:p w14:paraId="3481D007" w14:textId="6CAE1856" w:rsidR="00F51867" w:rsidRPr="00825238" w:rsidRDefault="00E953AF" w:rsidP="00F51867">
            <w:pPr>
              <w:rPr>
                <w:rFonts w:ascii="Arial Narrow" w:hAnsi="Arial Narrow" w:cs="Times New Roman"/>
              </w:rPr>
            </w:pPr>
            <w:r w:rsidRPr="00825238">
              <w:rPr>
                <w:rFonts w:ascii="Arial Narrow" w:hAnsi="Arial Narrow" w:cs="Times New Roman"/>
              </w:rPr>
              <w:t>1</w:t>
            </w:r>
            <w:r w:rsidR="00F51867" w:rsidRPr="00825238">
              <w:rPr>
                <w:rFonts w:ascii="Arial Narrow" w:hAnsi="Arial Narrow" w:cs="Times New Roman"/>
              </w:rPr>
              <w:t>. Life</w:t>
            </w:r>
          </w:p>
          <w:p w14:paraId="73167555" w14:textId="77777777" w:rsidR="00F51867" w:rsidRPr="00825238" w:rsidRDefault="00F51867" w:rsidP="00F51867">
            <w:pPr>
              <w:rPr>
                <w:rFonts w:ascii="Arial Narrow" w:hAnsi="Arial Narrow" w:cs="Times New Roman"/>
              </w:rPr>
            </w:pPr>
          </w:p>
          <w:p w14:paraId="3FA02116" w14:textId="77777777" w:rsidR="00F51867" w:rsidRPr="00825238" w:rsidRDefault="00F51867" w:rsidP="00F51867">
            <w:pPr>
              <w:rPr>
                <w:rFonts w:ascii="Arial Narrow" w:hAnsi="Arial Narrow" w:cs="Times New Roman"/>
              </w:rPr>
            </w:pPr>
          </w:p>
        </w:tc>
        <w:tc>
          <w:tcPr>
            <w:tcW w:w="2430" w:type="dxa"/>
          </w:tcPr>
          <w:p w14:paraId="7D220F59"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EB3B8AE"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1A052FFF" w14:textId="77777777" w:rsidTr="00F51867">
        <w:tc>
          <w:tcPr>
            <w:tcW w:w="5598" w:type="dxa"/>
          </w:tcPr>
          <w:p w14:paraId="4B219CC8" w14:textId="0EDCBEF5" w:rsidR="00F51867" w:rsidRPr="00825238" w:rsidRDefault="00E953AF" w:rsidP="00F51867">
            <w:pPr>
              <w:rPr>
                <w:rFonts w:ascii="Arial Narrow" w:hAnsi="Arial Narrow" w:cs="Times New Roman"/>
              </w:rPr>
            </w:pPr>
            <w:r w:rsidRPr="00825238">
              <w:rPr>
                <w:rFonts w:ascii="Arial Narrow" w:hAnsi="Arial Narrow" w:cs="Times New Roman"/>
              </w:rPr>
              <w:t>2</w:t>
            </w:r>
            <w:r w:rsidR="00F51867" w:rsidRPr="00825238">
              <w:rPr>
                <w:rFonts w:ascii="Arial Narrow" w:hAnsi="Arial Narrow" w:cs="Times New Roman"/>
              </w:rPr>
              <w:t>. Property</w:t>
            </w:r>
          </w:p>
          <w:p w14:paraId="63888995" w14:textId="77777777" w:rsidR="00F51867" w:rsidRPr="00825238" w:rsidRDefault="00F51867" w:rsidP="00F51867">
            <w:pPr>
              <w:rPr>
                <w:rFonts w:ascii="Arial Narrow" w:hAnsi="Arial Narrow" w:cs="Times New Roman"/>
              </w:rPr>
            </w:pPr>
          </w:p>
          <w:p w14:paraId="08130CAC" w14:textId="77777777" w:rsidR="00F51867" w:rsidRPr="00825238" w:rsidRDefault="00F51867" w:rsidP="00F51867">
            <w:pPr>
              <w:rPr>
                <w:rFonts w:ascii="Arial Narrow" w:hAnsi="Arial Narrow" w:cs="Times New Roman"/>
              </w:rPr>
            </w:pPr>
          </w:p>
        </w:tc>
        <w:tc>
          <w:tcPr>
            <w:tcW w:w="2430" w:type="dxa"/>
          </w:tcPr>
          <w:p w14:paraId="5DD9D968"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09764A18"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23A6B70D" w14:textId="77777777" w:rsidTr="00F51867">
        <w:tc>
          <w:tcPr>
            <w:tcW w:w="5598" w:type="dxa"/>
          </w:tcPr>
          <w:p w14:paraId="540F02BB" w14:textId="3A2350CD" w:rsidR="00F51867" w:rsidRPr="00825238" w:rsidRDefault="00E953AF" w:rsidP="00F51867">
            <w:pPr>
              <w:rPr>
                <w:rFonts w:ascii="Arial Narrow" w:hAnsi="Arial Narrow" w:cs="Times New Roman"/>
              </w:rPr>
            </w:pPr>
            <w:r w:rsidRPr="00825238">
              <w:rPr>
                <w:rFonts w:ascii="Arial Narrow" w:hAnsi="Arial Narrow" w:cs="Times New Roman"/>
              </w:rPr>
              <w:t>3</w:t>
            </w:r>
            <w:r w:rsidR="00F51867" w:rsidRPr="00825238">
              <w:rPr>
                <w:rFonts w:ascii="Arial Narrow" w:hAnsi="Arial Narrow" w:cs="Times New Roman"/>
              </w:rPr>
              <w:t>. Home</w:t>
            </w:r>
          </w:p>
        </w:tc>
        <w:tc>
          <w:tcPr>
            <w:tcW w:w="2430" w:type="dxa"/>
          </w:tcPr>
          <w:p w14:paraId="5EE8A982"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EBBB772"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22795460" w14:textId="77777777" w:rsidR="00F51867" w:rsidRPr="00825238" w:rsidRDefault="00F51867" w:rsidP="00F51867">
            <w:pPr>
              <w:tabs>
                <w:tab w:val="right" w:leader="dot" w:pos="2142"/>
              </w:tabs>
              <w:rPr>
                <w:rFonts w:ascii="Arial Narrow" w:eastAsiaTheme="minorEastAsia" w:hAnsi="Arial Narrow"/>
              </w:rPr>
            </w:pPr>
          </w:p>
        </w:tc>
      </w:tr>
      <w:tr w:rsidR="00F51867" w:rsidRPr="00825238" w14:paraId="4C1D0B7E" w14:textId="77777777" w:rsidTr="00F51867">
        <w:tc>
          <w:tcPr>
            <w:tcW w:w="5598" w:type="dxa"/>
          </w:tcPr>
          <w:p w14:paraId="4DC92ED6" w14:textId="581AF77A" w:rsidR="00F51867" w:rsidRPr="00825238" w:rsidRDefault="00E953AF" w:rsidP="00F51867">
            <w:pPr>
              <w:rPr>
                <w:rFonts w:ascii="Arial Narrow" w:hAnsi="Arial Narrow" w:cs="Times New Roman"/>
              </w:rPr>
            </w:pPr>
            <w:r w:rsidRPr="00825238">
              <w:rPr>
                <w:rFonts w:ascii="Arial Narrow" w:hAnsi="Arial Narrow" w:cs="Times New Roman"/>
              </w:rPr>
              <w:t>4</w:t>
            </w:r>
            <w:r w:rsidR="00F51867" w:rsidRPr="00825238">
              <w:rPr>
                <w:rFonts w:ascii="Arial Narrow" w:hAnsi="Arial Narrow" w:cs="Times New Roman"/>
              </w:rPr>
              <w:t xml:space="preserve">. Voluntary cropland insurance </w:t>
            </w:r>
          </w:p>
          <w:p w14:paraId="3A169BAA" w14:textId="77777777" w:rsidR="00F51867" w:rsidRPr="00825238" w:rsidRDefault="00F51867" w:rsidP="00F51867">
            <w:pPr>
              <w:pStyle w:val="Instructions-header"/>
              <w:rPr>
                <w:color w:val="auto"/>
              </w:rPr>
            </w:pPr>
            <w:r w:rsidRPr="00825238">
              <w:rPr>
                <w:color w:val="auto"/>
              </w:rPr>
              <w:t>(this does not include fertilizer insurance scheme or insurance required for loan)</w:t>
            </w:r>
          </w:p>
        </w:tc>
        <w:tc>
          <w:tcPr>
            <w:tcW w:w="2430" w:type="dxa"/>
          </w:tcPr>
          <w:p w14:paraId="105E8D05"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1654BE81"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tc>
      </w:tr>
      <w:tr w:rsidR="00F51867" w:rsidRPr="00825238" w14:paraId="41BE312E" w14:textId="77777777" w:rsidTr="00F51867">
        <w:tc>
          <w:tcPr>
            <w:tcW w:w="5598" w:type="dxa"/>
          </w:tcPr>
          <w:p w14:paraId="114EB632" w14:textId="744E300B" w:rsidR="00F51867" w:rsidRPr="00825238" w:rsidRDefault="00E953AF" w:rsidP="00F51867">
            <w:pPr>
              <w:rPr>
                <w:rFonts w:ascii="Arial Narrow" w:hAnsi="Arial Narrow" w:cs="Times New Roman"/>
              </w:rPr>
            </w:pPr>
            <w:r w:rsidRPr="00825238">
              <w:rPr>
                <w:rFonts w:ascii="Arial Narrow" w:hAnsi="Arial Narrow" w:cs="Times New Roman"/>
              </w:rPr>
              <w:t>5</w:t>
            </w:r>
            <w:r w:rsidR="00F51867" w:rsidRPr="00825238">
              <w:rPr>
                <w:rFonts w:ascii="Arial Narrow" w:hAnsi="Arial Narrow" w:cs="Times New Roman"/>
              </w:rPr>
              <w:t>. Are you a member of a farmer’s pension?</w:t>
            </w:r>
          </w:p>
        </w:tc>
        <w:tc>
          <w:tcPr>
            <w:tcW w:w="2430" w:type="dxa"/>
          </w:tcPr>
          <w:p w14:paraId="13B05257"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6E539397" w14:textId="77777777" w:rsidR="00F51867" w:rsidRPr="00825238" w:rsidRDefault="00F51867" w:rsidP="00F51867">
            <w:pPr>
              <w:tabs>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17520CB5" w14:textId="77777777" w:rsidR="00F51867" w:rsidRPr="00825238" w:rsidRDefault="00F51867" w:rsidP="00F51867">
            <w:pPr>
              <w:tabs>
                <w:tab w:val="right" w:leader="dot" w:pos="2142"/>
              </w:tabs>
              <w:rPr>
                <w:rFonts w:ascii="Arial Narrow" w:eastAsiaTheme="minorEastAsia" w:hAnsi="Arial Narrow"/>
              </w:rPr>
            </w:pPr>
          </w:p>
        </w:tc>
      </w:tr>
      <w:tr w:rsidR="00F51867" w:rsidRPr="00825238" w14:paraId="549F8DEF" w14:textId="77777777" w:rsidTr="00F51867">
        <w:trPr>
          <w:trHeight w:val="1295"/>
        </w:trPr>
        <w:tc>
          <w:tcPr>
            <w:tcW w:w="5598" w:type="dxa"/>
          </w:tcPr>
          <w:p w14:paraId="387178BE" w14:textId="04729902" w:rsidR="00F51867" w:rsidRPr="00825238" w:rsidRDefault="00E953AF" w:rsidP="00F51867">
            <w:pPr>
              <w:tabs>
                <w:tab w:val="left" w:pos="1053"/>
              </w:tabs>
              <w:rPr>
                <w:rFonts w:ascii="Arial Narrow" w:hAnsi="Arial Narrow" w:cs="Times New Roman"/>
              </w:rPr>
            </w:pPr>
            <w:r w:rsidRPr="00825238">
              <w:rPr>
                <w:rFonts w:ascii="Arial Narrow" w:hAnsi="Arial Narrow" w:cs="Times New Roman"/>
              </w:rPr>
              <w:t>6</w:t>
            </w:r>
            <w:r w:rsidR="00F51867" w:rsidRPr="00825238">
              <w:rPr>
                <w:rFonts w:ascii="Arial Narrow" w:hAnsi="Arial Narrow" w:cs="Times New Roman"/>
              </w:rPr>
              <w:t>. Other v</w:t>
            </w:r>
            <w:r w:rsidR="00F51867" w:rsidRPr="00825238">
              <w:t>oluntary  Insurance</w:t>
            </w:r>
            <w:r w:rsidRPr="00825238">
              <w:t xml:space="preserve"> excluding vehicle insurance</w:t>
            </w:r>
            <w:r w:rsidR="00F51867" w:rsidRPr="00825238">
              <w:rPr>
                <w:rFonts w:ascii="Arial Narrow" w:hAnsi="Arial Narrow" w:cs="Times New Roman"/>
              </w:rPr>
              <w:t xml:space="preserve"> specify</w:t>
            </w:r>
          </w:p>
        </w:tc>
        <w:tc>
          <w:tcPr>
            <w:tcW w:w="2430" w:type="dxa"/>
          </w:tcPr>
          <w:p w14:paraId="7431F25A" w14:textId="77777777" w:rsidR="00F51867" w:rsidRPr="00825238" w:rsidRDefault="00F51867" w:rsidP="00F51867">
            <w:pPr>
              <w:tabs>
                <w:tab w:val="left" w:pos="1053"/>
                <w:tab w:val="right" w:leader="dot" w:pos="2142"/>
              </w:tabs>
              <w:rPr>
                <w:rFonts w:ascii="Arial Narrow" w:eastAsiaTheme="minorEastAsia" w:hAnsi="Arial Narrow"/>
              </w:rPr>
            </w:pPr>
            <w:r w:rsidRPr="00825238">
              <w:rPr>
                <w:rFonts w:ascii="Arial Narrow" w:eastAsiaTheme="minorEastAsia" w:hAnsi="Arial Narrow"/>
              </w:rPr>
              <w:t>Yes</w:t>
            </w:r>
            <w:r w:rsidRPr="00825238">
              <w:rPr>
                <w:rFonts w:ascii="Arial Narrow" w:eastAsiaTheme="minorEastAsia" w:hAnsi="Arial Narrow"/>
              </w:rPr>
              <w:tab/>
              <w:t>1</w:t>
            </w:r>
          </w:p>
          <w:p w14:paraId="3B2B6506" w14:textId="77777777" w:rsidR="00F51867" w:rsidRPr="00825238" w:rsidRDefault="00F51867" w:rsidP="00F51867">
            <w:pPr>
              <w:tabs>
                <w:tab w:val="left" w:pos="1053"/>
                <w:tab w:val="right" w:leader="dot" w:pos="2142"/>
              </w:tabs>
              <w:rPr>
                <w:rFonts w:ascii="Arial Narrow" w:eastAsiaTheme="minorEastAsia" w:hAnsi="Arial Narrow"/>
              </w:rPr>
            </w:pPr>
            <w:r w:rsidRPr="00825238">
              <w:rPr>
                <w:rFonts w:ascii="Arial Narrow" w:eastAsiaTheme="minorEastAsia" w:hAnsi="Arial Narrow"/>
              </w:rPr>
              <w:t>No</w:t>
            </w:r>
            <w:r w:rsidRPr="00825238">
              <w:rPr>
                <w:rFonts w:ascii="Arial Narrow" w:eastAsiaTheme="minorEastAsia" w:hAnsi="Arial Narrow"/>
              </w:rPr>
              <w:tab/>
              <w:t>2</w:t>
            </w:r>
          </w:p>
          <w:p w14:paraId="0ACF7A9D" w14:textId="77777777" w:rsidR="00F51867" w:rsidRPr="00825238" w:rsidRDefault="00F51867" w:rsidP="00F51867">
            <w:pPr>
              <w:tabs>
                <w:tab w:val="left" w:pos="1053"/>
                <w:tab w:val="right" w:leader="dot" w:pos="1782"/>
              </w:tabs>
              <w:rPr>
                <w:rFonts w:ascii="Arial Narrow" w:eastAsiaTheme="minorEastAsia" w:hAnsi="Arial Narrow"/>
              </w:rPr>
            </w:pPr>
          </w:p>
        </w:tc>
      </w:tr>
    </w:tbl>
    <w:p w14:paraId="6188DFFC" w14:textId="0814ECCF" w:rsidR="00F51867" w:rsidRPr="00825238" w:rsidRDefault="00F51867"/>
    <w:tbl>
      <w:tblPr>
        <w:tblpPr w:leftFromText="187" w:rightFromText="187" w:vertAnchor="page" w:tblpX="-360" w:tblpY="721"/>
        <w:tblOverlap w:val="never"/>
        <w:tblW w:w="16200" w:type="dxa"/>
        <w:tblLayout w:type="fixed"/>
        <w:tblLook w:val="04A0" w:firstRow="1" w:lastRow="0" w:firstColumn="1" w:lastColumn="0" w:noHBand="0" w:noVBand="1"/>
      </w:tblPr>
      <w:tblGrid>
        <w:gridCol w:w="16200"/>
      </w:tblGrid>
      <w:tr w:rsidR="00C355B4" w:rsidRPr="00825238" w14:paraId="7059A36A" w14:textId="77777777" w:rsidTr="00F554E5">
        <w:trPr>
          <w:trHeight w:val="20"/>
        </w:trPr>
        <w:tc>
          <w:tcPr>
            <w:tcW w:w="16200" w:type="dxa"/>
            <w:shd w:val="clear" w:color="auto" w:fill="auto"/>
            <w:noWrap/>
            <w:vAlign w:val="bottom"/>
            <w:hideMark/>
          </w:tcPr>
          <w:tbl>
            <w:tblPr>
              <w:tblpPr w:leftFromText="180" w:rightFromText="180" w:horzAnchor="margin" w:tblpY="502"/>
              <w:tblOverlap w:val="never"/>
              <w:tblW w:w="15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03"/>
              <w:gridCol w:w="1452"/>
              <w:gridCol w:w="1432"/>
              <w:gridCol w:w="89"/>
              <w:gridCol w:w="1253"/>
              <w:gridCol w:w="1968"/>
              <w:gridCol w:w="2773"/>
              <w:gridCol w:w="896"/>
              <w:gridCol w:w="90"/>
              <w:gridCol w:w="1968"/>
              <w:gridCol w:w="2862"/>
            </w:tblGrid>
            <w:tr w:rsidR="00DA7F16" w:rsidRPr="00825238" w14:paraId="0C985CE9" w14:textId="77777777" w:rsidTr="00460F55">
              <w:trPr>
                <w:cantSplit/>
                <w:trHeight w:val="242"/>
              </w:trPr>
              <w:tc>
                <w:tcPr>
                  <w:tcW w:w="15386" w:type="dxa"/>
                  <w:gridSpan w:val="11"/>
                </w:tcPr>
                <w:p w14:paraId="42AD4762" w14:textId="765CCF47" w:rsidR="00DA7F16" w:rsidRPr="00825238" w:rsidRDefault="00DA7F16" w:rsidP="00BE6D7E">
                  <w:pPr>
                    <w:pStyle w:val="Heading2"/>
                    <w:rPr>
                      <w:lang w:eastAsia="zh-CN"/>
                    </w:rPr>
                  </w:pPr>
                  <w:r w:rsidRPr="00825238">
                    <w:rPr>
                      <w:lang w:eastAsia="zh-CN"/>
                    </w:rPr>
                    <w:lastRenderedPageBreak/>
                    <w:t xml:space="preserve">Table FIN 4: </w:t>
                  </w:r>
                  <w:r w:rsidR="00BE6D7E" w:rsidRPr="00825238">
                    <w:rPr>
                      <w:lang w:eastAsia="zh-CN"/>
                    </w:rPr>
                    <w:t>Head Farmer</w:t>
                  </w:r>
                  <w:r w:rsidRPr="00825238">
                    <w:rPr>
                      <w:lang w:eastAsia="zh-CN"/>
                    </w:rPr>
                    <w:t xml:space="preserve"> Debt</w:t>
                  </w:r>
                </w:p>
              </w:tc>
            </w:tr>
            <w:tr w:rsidR="00B07784" w:rsidRPr="00825238" w14:paraId="122A043F" w14:textId="77777777" w:rsidTr="00460F55">
              <w:trPr>
                <w:cantSplit/>
                <w:trHeight w:val="512"/>
              </w:trPr>
              <w:tc>
                <w:tcPr>
                  <w:tcW w:w="15386" w:type="dxa"/>
                  <w:gridSpan w:val="11"/>
                </w:tcPr>
                <w:p w14:paraId="4C31161C" w14:textId="2356F610" w:rsidR="00376101" w:rsidRPr="00825238" w:rsidRDefault="00930775" w:rsidP="00930775">
                  <w:pPr>
                    <w:pStyle w:val="Instructions-header"/>
                    <w:rPr>
                      <w:color w:val="auto"/>
                      <w:lang w:eastAsia="zh-CN"/>
                    </w:rPr>
                  </w:pPr>
                  <w:r w:rsidRPr="00825238">
                    <w:rPr>
                      <w:color w:val="auto"/>
                      <w:lang w:eastAsia="zh-CN"/>
                    </w:rPr>
                    <w:t>Have you got</w:t>
                  </w:r>
                  <w:r w:rsidR="006D2265" w:rsidRPr="00825238">
                    <w:rPr>
                      <w:color w:val="auto"/>
                      <w:lang w:eastAsia="zh-CN"/>
                    </w:rPr>
                    <w:t xml:space="preserve"> </w:t>
                  </w:r>
                  <w:r w:rsidR="00DA7F16" w:rsidRPr="00825238">
                    <w:rPr>
                      <w:color w:val="auto"/>
                      <w:lang w:eastAsia="zh-CN"/>
                    </w:rPr>
                    <w:t xml:space="preserve">any debt </w:t>
                  </w:r>
                  <w:r w:rsidRPr="00825238">
                    <w:rPr>
                      <w:color w:val="auto"/>
                      <w:lang w:eastAsia="zh-CN"/>
                    </w:rPr>
                    <w:t xml:space="preserve">or a borrowed amount </w:t>
                  </w:r>
                  <w:r w:rsidR="00DA7F16" w:rsidRPr="00825238">
                    <w:rPr>
                      <w:color w:val="auto"/>
                      <w:lang w:eastAsia="zh-CN"/>
                    </w:rPr>
                    <w:t>from any source</w:t>
                  </w:r>
                  <w:r w:rsidRPr="00825238">
                    <w:rPr>
                      <w:color w:val="auto"/>
                      <w:lang w:eastAsia="zh-CN"/>
                    </w:rPr>
                    <w:t xml:space="preserve"> that is yet to be settled?</w:t>
                  </w:r>
                  <w:r w:rsidR="00DA7F16" w:rsidRPr="00825238">
                    <w:rPr>
                      <w:color w:val="auto"/>
                      <w:lang w:eastAsia="zh-CN"/>
                    </w:rPr>
                    <w:t xml:space="preserve">. If the </w:t>
                  </w:r>
                  <w:r w:rsidR="00B23285" w:rsidRPr="00825238">
                    <w:rPr>
                      <w:color w:val="auto"/>
                      <w:lang w:eastAsia="zh-CN"/>
                    </w:rPr>
                    <w:t xml:space="preserve">farmer </w:t>
                  </w:r>
                  <w:r w:rsidR="00DA7F16" w:rsidRPr="00825238">
                    <w:rPr>
                      <w:color w:val="auto"/>
                      <w:lang w:eastAsia="zh-CN"/>
                    </w:rPr>
                    <w:t xml:space="preserve">has debt, collect the following information </w:t>
                  </w:r>
                  <w:r w:rsidRPr="00825238">
                    <w:rPr>
                      <w:color w:val="auto"/>
                      <w:lang w:eastAsia="zh-CN"/>
                    </w:rPr>
                    <w:t>on 5</w:t>
                  </w:r>
                  <w:r w:rsidR="00DA7F16" w:rsidRPr="00825238">
                    <w:rPr>
                      <w:color w:val="auto"/>
                      <w:lang w:eastAsia="zh-CN"/>
                    </w:rPr>
                    <w:t xml:space="preserve"> loan</w:t>
                  </w:r>
                  <w:r w:rsidRPr="00825238">
                    <w:rPr>
                      <w:color w:val="auto"/>
                      <w:lang w:eastAsia="zh-CN"/>
                    </w:rPr>
                    <w:t>s</w:t>
                  </w:r>
                  <w:r w:rsidR="00DA7F16" w:rsidRPr="00825238">
                    <w:rPr>
                      <w:color w:val="auto"/>
                      <w:lang w:eastAsia="zh-CN"/>
                    </w:rPr>
                    <w:t xml:space="preserve">. If the </w:t>
                  </w:r>
                  <w:r w:rsidRPr="00825238">
                    <w:rPr>
                      <w:color w:val="auto"/>
                      <w:lang w:eastAsia="zh-CN"/>
                    </w:rPr>
                    <w:t>farmer</w:t>
                  </w:r>
                  <w:r w:rsidR="00DA7F16" w:rsidRPr="00825238">
                    <w:rPr>
                      <w:color w:val="auto"/>
                      <w:lang w:eastAsia="zh-CN"/>
                    </w:rPr>
                    <w:t xml:space="preserve"> has no debt, mark the table as NA. </w:t>
                  </w:r>
                </w:p>
              </w:tc>
            </w:tr>
            <w:tr w:rsidR="00376101" w:rsidRPr="00825238" w14:paraId="28CB3BB9" w14:textId="77777777" w:rsidTr="00460F55">
              <w:trPr>
                <w:cantSplit/>
                <w:trHeight w:val="710"/>
              </w:trPr>
              <w:tc>
                <w:tcPr>
                  <w:tcW w:w="603" w:type="dxa"/>
                  <w:vMerge w:val="restart"/>
                </w:tcPr>
                <w:p w14:paraId="70F190B8"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No. of loan</w:t>
                  </w:r>
                </w:p>
                <w:p w14:paraId="7E49C6A5"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(a)</w:t>
                  </w:r>
                </w:p>
              </w:tc>
              <w:tc>
                <w:tcPr>
                  <w:tcW w:w="1452" w:type="dxa"/>
                  <w:vMerge w:val="restart"/>
                </w:tcPr>
                <w:p w14:paraId="6F56A60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Purpose?</w:t>
                  </w:r>
                </w:p>
                <w:p w14:paraId="6A2CE8CF"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(b)</w:t>
                  </w:r>
                </w:p>
                <w:p w14:paraId="57EC2DEE" w14:textId="77777777" w:rsidR="00DA7F16" w:rsidRPr="00825238" w:rsidRDefault="00DA7F16" w:rsidP="00DA7F16">
                  <w:pPr>
                    <w:jc w:val="center"/>
                    <w:rPr>
                      <w:rFonts w:ascii="Arial Narrow" w:eastAsiaTheme="minorEastAsia" w:hAnsi="Arial Narrow"/>
                      <w:b/>
                      <w:sz w:val="20"/>
                      <w:szCs w:val="20"/>
                    </w:rPr>
                  </w:pPr>
                </w:p>
                <w:p w14:paraId="1AAAF069" w14:textId="77777777" w:rsidR="00DA7F16" w:rsidRPr="00825238" w:rsidRDefault="00050E9A" w:rsidP="00B07784">
                  <w:pPr>
                    <w:pStyle w:val="Subtitle"/>
                    <w:rPr>
                      <w:color w:val="auto"/>
                    </w:rPr>
                  </w:pPr>
                  <w:r w:rsidRPr="00825238">
                    <w:rPr>
                      <w:color w:val="auto"/>
                    </w:rPr>
                    <w:t>See codes</w:t>
                  </w:r>
                </w:p>
              </w:tc>
              <w:tc>
                <w:tcPr>
                  <w:tcW w:w="1521" w:type="dxa"/>
                  <w:gridSpan w:val="2"/>
                  <w:vMerge w:val="restart"/>
                </w:tcPr>
                <w:p w14:paraId="2AD5A3A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Sources</w:t>
                  </w:r>
                </w:p>
                <w:p w14:paraId="60F4A173"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(c)</w:t>
                  </w:r>
                </w:p>
                <w:p w14:paraId="23E299D0" w14:textId="77777777" w:rsidR="00050E9A" w:rsidRPr="00825238" w:rsidRDefault="00050E9A" w:rsidP="00DA7F16">
                  <w:pPr>
                    <w:jc w:val="center"/>
                    <w:rPr>
                      <w:rFonts w:ascii="Arial Narrow" w:eastAsiaTheme="minorEastAsia" w:hAnsi="Arial Narrow"/>
                      <w:b/>
                      <w:sz w:val="20"/>
                      <w:szCs w:val="20"/>
                    </w:rPr>
                  </w:pPr>
                </w:p>
                <w:p w14:paraId="47337CA8" w14:textId="77777777" w:rsidR="00050E9A" w:rsidRPr="00825238" w:rsidRDefault="00050E9A" w:rsidP="00050E9A">
                  <w:pPr>
                    <w:pStyle w:val="Subtitle"/>
                    <w:rPr>
                      <w:color w:val="auto"/>
                    </w:rPr>
                  </w:pPr>
                  <w:r w:rsidRPr="00825238">
                    <w:rPr>
                      <w:color w:val="auto"/>
                    </w:rPr>
                    <w:t>See codes</w:t>
                  </w:r>
                </w:p>
              </w:tc>
              <w:tc>
                <w:tcPr>
                  <w:tcW w:w="1253" w:type="dxa"/>
                  <w:vMerge w:val="restart"/>
                </w:tcPr>
                <w:p w14:paraId="1D42066F"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 xml:space="preserve">How much did </w:t>
                  </w:r>
                  <w:r w:rsidRPr="00825238">
                    <w:rPr>
                      <w:rFonts w:ascii="Arial Narrow" w:eastAsiaTheme="minorEastAsia" w:hAnsi="Arial Narrow"/>
                      <w:b/>
                      <w:sz w:val="20"/>
                      <w:szCs w:val="20"/>
                      <w:lang w:eastAsia="zh-CN"/>
                    </w:rPr>
                    <w:t>you</w:t>
                  </w:r>
                  <w:r w:rsidRPr="00825238">
                    <w:rPr>
                      <w:rFonts w:ascii="Arial Narrow" w:eastAsiaTheme="minorEastAsia" w:hAnsi="Arial Narrow"/>
                      <w:b/>
                      <w:sz w:val="20"/>
                      <w:szCs w:val="20"/>
                    </w:rPr>
                    <w:t xml:space="preserve"> </w:t>
                  </w:r>
                  <w:r w:rsidRPr="00825238">
                    <w:rPr>
                      <w:rFonts w:ascii="Arial Narrow" w:eastAsiaTheme="minorEastAsia" w:hAnsi="Arial Narrow"/>
                      <w:b/>
                      <w:sz w:val="20"/>
                      <w:szCs w:val="20"/>
                      <w:lang w:eastAsia="zh-CN"/>
                    </w:rPr>
                    <w:t>receive</w:t>
                  </w:r>
                  <w:r w:rsidRPr="00825238">
                    <w:rPr>
                      <w:rFonts w:ascii="Arial Narrow" w:eastAsiaTheme="minorEastAsia" w:hAnsi="Arial Narrow"/>
                      <w:b/>
                      <w:sz w:val="20"/>
                      <w:szCs w:val="20"/>
                    </w:rPr>
                    <w:t>?</w:t>
                  </w:r>
                </w:p>
                <w:p w14:paraId="08FD9C28" w14:textId="77777777" w:rsidR="00961100" w:rsidRPr="00825238" w:rsidRDefault="00376101" w:rsidP="00DA7F16">
                  <w:pPr>
                    <w:jc w:val="center"/>
                    <w:rPr>
                      <w:rFonts w:ascii="Arial Narrow" w:eastAsia="SimSun" w:hAnsi="Arial Narrow" w:cs="Times New Roman"/>
                      <w:sz w:val="20"/>
                      <w:szCs w:val="20"/>
                    </w:rPr>
                  </w:pPr>
                  <w:r w:rsidRPr="00825238">
                    <w:rPr>
                      <w:rFonts w:ascii="Arial Narrow" w:eastAsiaTheme="minorEastAsia" w:hAnsi="Arial Narrow"/>
                      <w:b/>
                      <w:sz w:val="20"/>
                      <w:szCs w:val="20"/>
                    </w:rPr>
                    <w:t>(d)</w:t>
                  </w:r>
                  <w:r w:rsidR="00961100" w:rsidRPr="00825238">
                    <w:rPr>
                      <w:rFonts w:ascii="Arial Narrow" w:eastAsia="SimSun" w:hAnsi="Arial Narrow" w:cs="Times New Roman"/>
                      <w:sz w:val="20"/>
                      <w:szCs w:val="20"/>
                    </w:rPr>
                    <w:t xml:space="preserve"> </w:t>
                  </w:r>
                </w:p>
                <w:p w14:paraId="045C571E" w14:textId="77777777" w:rsidR="003673E7" w:rsidRPr="00825238" w:rsidRDefault="003673E7" w:rsidP="00DA7F16">
                  <w:pPr>
                    <w:jc w:val="center"/>
                    <w:rPr>
                      <w:rFonts w:ascii="Arial Narrow" w:eastAsia="SimSun" w:hAnsi="Arial Narrow" w:cs="Times New Roman"/>
                      <w:sz w:val="20"/>
                      <w:szCs w:val="20"/>
                    </w:rPr>
                  </w:pPr>
                </w:p>
                <w:p w14:paraId="6586D04B" w14:textId="77777777" w:rsidR="00376101" w:rsidRPr="00825238" w:rsidRDefault="00961100" w:rsidP="00DA7F16">
                  <w:pPr>
                    <w:jc w:val="center"/>
                    <w:rPr>
                      <w:rFonts w:ascii="Arial Narrow" w:eastAsiaTheme="minorEastAsia" w:hAnsi="Arial Narrow"/>
                      <w:b/>
                      <w:sz w:val="20"/>
                      <w:szCs w:val="20"/>
                    </w:rPr>
                  </w:pPr>
                  <w:r w:rsidRPr="00825238">
                    <w:rPr>
                      <w:rFonts w:ascii="Arial Narrow" w:eastAsia="SimSun" w:hAnsi="Arial Narrow" w:cs="Times New Roman"/>
                      <w:sz w:val="20"/>
                      <w:szCs w:val="20"/>
                    </w:rPr>
                    <w:t>Rupees:</w:t>
                  </w:r>
                </w:p>
              </w:tc>
              <w:tc>
                <w:tcPr>
                  <w:tcW w:w="1968" w:type="dxa"/>
                  <w:vMerge w:val="restart"/>
                </w:tcPr>
                <w:p w14:paraId="7FF1C880"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Loan Term</w:t>
                  </w:r>
                </w:p>
                <w:p w14:paraId="79A5CEFB" w14:textId="77777777" w:rsidR="00376101" w:rsidRPr="00825238" w:rsidRDefault="00376101" w:rsidP="00DA7F16">
                  <w:pPr>
                    <w:jc w:val="center"/>
                    <w:rPr>
                      <w:rFonts w:ascii="Arial Narrow" w:eastAsiaTheme="minorEastAsia" w:hAnsi="Arial Narrow"/>
                      <w:b/>
                      <w:sz w:val="20"/>
                      <w:szCs w:val="20"/>
                    </w:rPr>
                  </w:pPr>
                  <w:r w:rsidRPr="00825238">
                    <w:rPr>
                      <w:rFonts w:ascii="Arial Narrow" w:eastAsiaTheme="minorEastAsia" w:hAnsi="Arial Narrow"/>
                      <w:b/>
                      <w:sz w:val="20"/>
                      <w:szCs w:val="20"/>
                    </w:rPr>
                    <w:t>(e)</w:t>
                  </w:r>
                </w:p>
                <w:p w14:paraId="69027661" w14:textId="77777777" w:rsidR="00376101" w:rsidRPr="00825238" w:rsidRDefault="00376101" w:rsidP="00DA7F16">
                  <w:pPr>
                    <w:jc w:val="center"/>
                    <w:rPr>
                      <w:rFonts w:ascii="Arial Narrow" w:eastAsiaTheme="minorEastAsia" w:hAnsi="Arial Narrow"/>
                      <w:b/>
                      <w:i/>
                      <w:iCs/>
                      <w:sz w:val="20"/>
                      <w:szCs w:val="20"/>
                      <w:lang w:eastAsia="zh-CN"/>
                    </w:rPr>
                  </w:pPr>
                </w:p>
                <w:p w14:paraId="1E84698A" w14:textId="77777777" w:rsidR="00961100" w:rsidRPr="00825238" w:rsidRDefault="00376101" w:rsidP="00961100">
                  <w:pPr>
                    <w:tabs>
                      <w:tab w:val="left" w:pos="720"/>
                      <w:tab w:val="left" w:pos="3570"/>
                      <w:tab w:val="left" w:pos="4725"/>
                    </w:tabs>
                    <w:autoSpaceDN w:val="0"/>
                    <w:ind w:left="-79"/>
                  </w:pPr>
                  <w:r w:rsidRPr="00825238">
                    <w:t>If giving in season, or any other time period, convert to months</w:t>
                  </w:r>
                </w:p>
                <w:p w14:paraId="58D1A81A" w14:textId="77777777" w:rsidR="003673E7" w:rsidRPr="00825238" w:rsidRDefault="003673E7" w:rsidP="00961100">
                  <w:pPr>
                    <w:tabs>
                      <w:tab w:val="left" w:pos="720"/>
                      <w:tab w:val="left" w:pos="3570"/>
                      <w:tab w:val="left" w:pos="4725"/>
                    </w:tabs>
                    <w:autoSpaceDN w:val="0"/>
                    <w:ind w:left="-79"/>
                    <w:rPr>
                      <w:rFonts w:ascii="Arial Narrow" w:eastAsia="SimSun" w:hAnsi="Arial Narrow" w:cs="Times New Roman"/>
                      <w:sz w:val="20"/>
                      <w:szCs w:val="20"/>
                    </w:rPr>
                  </w:pPr>
                </w:p>
                <w:p w14:paraId="7E2AC688" w14:textId="77777777" w:rsidR="00961100" w:rsidRPr="00825238" w:rsidRDefault="00961100" w:rsidP="003673E7">
                  <w:pPr>
                    <w:tabs>
                      <w:tab w:val="left" w:pos="720"/>
                      <w:tab w:val="left" w:pos="3570"/>
                      <w:tab w:val="left" w:pos="4725"/>
                    </w:tabs>
                    <w:autoSpaceDN w:val="0"/>
                    <w:ind w:left="-79"/>
                    <w:jc w:val="center"/>
                    <w:rPr>
                      <w:rFonts w:ascii="Arial Narrow" w:eastAsia="SimSun" w:hAnsi="Arial Narrow" w:cs="Times New Roman"/>
                      <w:sz w:val="20"/>
                      <w:szCs w:val="20"/>
                    </w:rPr>
                  </w:pPr>
                  <w:r w:rsidRPr="00825238">
                    <w:rPr>
                      <w:rFonts w:ascii="Arial Narrow" w:eastAsia="SimSun" w:hAnsi="Arial Narrow" w:cs="Times New Roman"/>
                      <w:sz w:val="20"/>
                      <w:szCs w:val="20"/>
                    </w:rPr>
                    <w:t>Months:</w:t>
                  </w:r>
                </w:p>
                <w:p w14:paraId="4A0F4E7C" w14:textId="77777777" w:rsidR="00376101" w:rsidRPr="00825238" w:rsidRDefault="003673E7" w:rsidP="003673E7">
                  <w:pPr>
                    <w:tabs>
                      <w:tab w:val="left" w:pos="720"/>
                      <w:tab w:val="left" w:pos="3570"/>
                      <w:tab w:val="left" w:pos="4725"/>
                    </w:tabs>
                    <w:autoSpaceDN w:val="0"/>
                    <w:ind w:left="-79"/>
                  </w:pPr>
                  <w:r w:rsidRPr="00825238">
                    <w:rPr>
                      <w:rFonts w:ascii="Arial Narrow" w:eastAsia="SimSun" w:hAnsi="Arial Narrow" w:cs="Times New Roman"/>
                      <w:sz w:val="20"/>
                      <w:szCs w:val="20"/>
                    </w:rPr>
                    <w:t>99=</w:t>
                  </w:r>
                  <w:r w:rsidR="00961100" w:rsidRPr="00825238">
                    <w:rPr>
                      <w:rFonts w:ascii="Arial Narrow" w:eastAsia="SimSun" w:hAnsi="Arial Narrow" w:cs="Times New Roman"/>
                      <w:sz w:val="20"/>
                      <w:szCs w:val="20"/>
                    </w:rPr>
                    <w:t>No fixed term</w:t>
                  </w:r>
                  <w:r w:rsidR="00961100" w:rsidRPr="00825238">
                    <w:rPr>
                      <w:rFonts w:ascii="Arial Narrow" w:eastAsia="SimSun" w:hAnsi="Arial Narrow" w:cs="Times New Roman"/>
                      <w:sz w:val="20"/>
                      <w:szCs w:val="20"/>
                    </w:rPr>
                    <w:tab/>
                    <w:t>999</w:t>
                  </w:r>
                </w:p>
              </w:tc>
              <w:tc>
                <w:tcPr>
                  <w:tcW w:w="2773" w:type="dxa"/>
                  <w:vMerge w:val="restart"/>
                </w:tcPr>
                <w:p w14:paraId="4842C749"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Are you repaying this loan by cash, by crop, or a combination?</w:t>
                  </w:r>
                </w:p>
                <w:p w14:paraId="44E40600" w14:textId="77777777" w:rsidR="00961100" w:rsidRPr="00825238" w:rsidRDefault="00376101" w:rsidP="00961100">
                  <w:pPr>
                    <w:pStyle w:val="RspOpt1"/>
                    <w:tabs>
                      <w:tab w:val="clear" w:pos="1402"/>
                      <w:tab w:val="right" w:leader="dot" w:pos="1757"/>
                      <w:tab w:val="left" w:pos="1923"/>
                    </w:tabs>
                    <w:rPr>
                      <w:lang w:eastAsia="zh-CN"/>
                    </w:rPr>
                  </w:pPr>
                  <w:r w:rsidRPr="00825238">
                    <w:rPr>
                      <w:b/>
                      <w:lang w:eastAsia="zh-CN"/>
                    </w:rPr>
                    <w:t>(e.2)</w:t>
                  </w:r>
                  <w:r w:rsidR="00961100" w:rsidRPr="00825238">
                    <w:rPr>
                      <w:lang w:eastAsia="zh-CN"/>
                    </w:rPr>
                    <w:t xml:space="preserve"> </w:t>
                  </w:r>
                </w:p>
                <w:p w14:paraId="7AC6F69A" w14:textId="77777777" w:rsidR="00961100" w:rsidRPr="00825238" w:rsidRDefault="00961100" w:rsidP="00961100">
                  <w:pPr>
                    <w:pStyle w:val="RspOpt1"/>
                    <w:tabs>
                      <w:tab w:val="clear" w:pos="1402"/>
                      <w:tab w:val="right" w:leader="dot" w:pos="1757"/>
                      <w:tab w:val="left" w:pos="1923"/>
                    </w:tabs>
                    <w:rPr>
                      <w:lang w:eastAsia="zh-CN"/>
                    </w:rPr>
                  </w:pPr>
                </w:p>
                <w:p w14:paraId="3DEF7286" w14:textId="77777777" w:rsidR="00961100" w:rsidRPr="00825238" w:rsidRDefault="00961100" w:rsidP="00961100">
                  <w:pPr>
                    <w:pStyle w:val="RspOpt1"/>
                    <w:tabs>
                      <w:tab w:val="clear" w:pos="1402"/>
                      <w:tab w:val="right" w:leader="dot" w:pos="1757"/>
                      <w:tab w:val="left" w:pos="1923"/>
                    </w:tabs>
                    <w:rPr>
                      <w:lang w:eastAsia="zh-CN"/>
                    </w:rPr>
                  </w:pPr>
                  <w:r w:rsidRPr="00825238">
                    <w:rPr>
                      <w:lang w:eastAsia="zh-CN"/>
                    </w:rPr>
                    <w:t>1=Cash only</w:t>
                  </w:r>
                </w:p>
                <w:p w14:paraId="26094CD5" w14:textId="77777777" w:rsidR="00961100" w:rsidRPr="00825238" w:rsidRDefault="00961100" w:rsidP="00961100">
                  <w:pPr>
                    <w:pStyle w:val="RspOpt1"/>
                    <w:tabs>
                      <w:tab w:val="clear" w:pos="1402"/>
                      <w:tab w:val="right" w:leader="dot" w:pos="1757"/>
                      <w:tab w:val="left" w:pos="1865"/>
                    </w:tabs>
                    <w:rPr>
                      <w:lang w:eastAsia="zh-CN"/>
                    </w:rPr>
                  </w:pPr>
                  <w:r w:rsidRPr="00825238">
                    <w:rPr>
                      <w:lang w:eastAsia="zh-CN"/>
                    </w:rPr>
                    <w:t>2=Crop only</w:t>
                  </w:r>
                  <w:r w:rsidRPr="00825238">
                    <w:rPr>
                      <w:lang w:eastAsia="zh-CN"/>
                    </w:rPr>
                    <w:tab/>
                    <w:t>skip to g</w:t>
                  </w:r>
                </w:p>
                <w:p w14:paraId="4DD54C2A" w14:textId="77777777" w:rsidR="00961100" w:rsidRPr="00825238" w:rsidRDefault="00961100" w:rsidP="00961100">
                  <w:pPr>
                    <w:pStyle w:val="RspOpt1"/>
                    <w:tabs>
                      <w:tab w:val="clear" w:pos="1402"/>
                      <w:tab w:val="right" w:leader="dot" w:pos="1757"/>
                      <w:tab w:val="left" w:pos="1923"/>
                    </w:tabs>
                    <w:rPr>
                      <w:lang w:eastAsia="zh-CN"/>
                    </w:rPr>
                  </w:pPr>
                  <w:r w:rsidRPr="00825238">
                    <w:rPr>
                      <w:lang w:eastAsia="zh-CN"/>
                    </w:rPr>
                    <w:t xml:space="preserve">3=Both cash and crop </w:t>
                  </w:r>
                </w:p>
                <w:p w14:paraId="0AD7B75C" w14:textId="77777777" w:rsidR="00376101" w:rsidRPr="00825238" w:rsidRDefault="00961100" w:rsidP="00961100">
                  <w:pPr>
                    <w:pStyle w:val="RspOpt1"/>
                    <w:tabs>
                      <w:tab w:val="clear" w:pos="1402"/>
                      <w:tab w:val="right" w:leader="dot" w:pos="1757"/>
                      <w:tab w:val="left" w:pos="1923"/>
                    </w:tabs>
                    <w:rPr>
                      <w:lang w:eastAsia="zh-CN"/>
                    </w:rPr>
                  </w:pPr>
                  <w:r w:rsidRPr="00825238">
                    <w:rPr>
                      <w:lang w:eastAsia="zh-CN"/>
                    </w:rPr>
                    <w:t>4=Other</w:t>
                  </w:r>
                </w:p>
              </w:tc>
              <w:tc>
                <w:tcPr>
                  <w:tcW w:w="2954" w:type="dxa"/>
                  <w:gridSpan w:val="3"/>
                </w:tcPr>
                <w:p w14:paraId="10A1FE92" w14:textId="77777777" w:rsidR="00050E9A" w:rsidRPr="00825238" w:rsidRDefault="00376101" w:rsidP="00B07784">
                  <w:pPr>
                    <w:pStyle w:val="Subtitle"/>
                    <w:rPr>
                      <w:color w:val="auto"/>
                    </w:rPr>
                  </w:pPr>
                  <w:r w:rsidRPr="00825238">
                    <w:rPr>
                      <w:color w:val="auto"/>
                    </w:rPr>
                    <w:t>Ask only if paying in cash</w:t>
                  </w:r>
                  <w:r w:rsidR="0013082E" w:rsidRPr="00825238">
                    <w:rPr>
                      <w:color w:val="auto"/>
                    </w:rPr>
                    <w:t xml:space="preserve"> </w:t>
                  </w:r>
                </w:p>
                <w:p w14:paraId="31AFD8B8" w14:textId="77777777" w:rsidR="00376101" w:rsidRPr="00825238" w:rsidRDefault="00376101" w:rsidP="00B07784">
                  <w:pPr>
                    <w:pStyle w:val="Subtitle"/>
                    <w:rPr>
                      <w:color w:val="auto"/>
                    </w:rPr>
                  </w:pPr>
                  <w:r w:rsidRPr="00825238">
                    <w:rPr>
                      <w:color w:val="auto"/>
                    </w:rPr>
                    <w:t>(e.2 = 1 or 3)</w:t>
                  </w:r>
                </w:p>
                <w:p w14:paraId="4219CEBB" w14:textId="77777777" w:rsidR="00376101" w:rsidRPr="00825238" w:rsidRDefault="00376101" w:rsidP="00DA7F16">
                  <w:pPr>
                    <w:jc w:val="center"/>
                    <w:rPr>
                      <w:rFonts w:ascii="Arial Narrow" w:eastAsiaTheme="minorEastAsia" w:hAnsi="Arial Narrow"/>
                      <w:b/>
                      <w:sz w:val="20"/>
                      <w:szCs w:val="20"/>
                      <w:lang w:eastAsia="zh-CN"/>
                    </w:rPr>
                  </w:pPr>
                </w:p>
                <w:p w14:paraId="731CA523"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Interest Rate</w:t>
                  </w:r>
                </w:p>
                <w:p w14:paraId="2CF81B50"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(f)</w:t>
                  </w:r>
                </w:p>
              </w:tc>
              <w:tc>
                <w:tcPr>
                  <w:tcW w:w="2862" w:type="dxa"/>
                  <w:vMerge w:val="restart"/>
                </w:tcPr>
                <w:p w14:paraId="453C9F9C" w14:textId="77777777" w:rsidR="00376101" w:rsidRPr="00825238" w:rsidRDefault="00376101" w:rsidP="00B07784">
                  <w:pPr>
                    <w:pStyle w:val="Subtitle"/>
                    <w:rPr>
                      <w:color w:val="auto"/>
                    </w:rPr>
                  </w:pPr>
                  <w:r w:rsidRPr="00825238">
                    <w:rPr>
                      <w:color w:val="auto"/>
                    </w:rPr>
                    <w:t>Ask only if paying in form other than cash (e.2 = 2, 3, or 4)</w:t>
                  </w:r>
                </w:p>
                <w:p w14:paraId="41C3EB74" w14:textId="77777777" w:rsidR="00376101" w:rsidRPr="00825238" w:rsidRDefault="00376101" w:rsidP="00DA7F16">
                  <w:pPr>
                    <w:jc w:val="center"/>
                    <w:rPr>
                      <w:rFonts w:ascii="Arial Narrow" w:eastAsiaTheme="minorEastAsia" w:hAnsi="Arial Narrow"/>
                      <w:b/>
                      <w:sz w:val="20"/>
                      <w:szCs w:val="20"/>
                      <w:lang w:eastAsia="zh-CN"/>
                    </w:rPr>
                  </w:pPr>
                </w:p>
                <w:p w14:paraId="142C9B6F" w14:textId="77777777" w:rsidR="00050E9A" w:rsidRPr="00825238" w:rsidRDefault="00050E9A" w:rsidP="00050E9A">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 xml:space="preserve">If not paying in cash, how are you </w:t>
                  </w:r>
                  <w:r w:rsidR="00376101" w:rsidRPr="00825238">
                    <w:rPr>
                      <w:rFonts w:ascii="Arial Narrow" w:eastAsiaTheme="minorEastAsia" w:hAnsi="Arial Narrow"/>
                      <w:b/>
                      <w:sz w:val="20"/>
                      <w:szCs w:val="20"/>
                      <w:lang w:eastAsia="zh-CN"/>
                    </w:rPr>
                    <w:t xml:space="preserve">paying back the loan? </w:t>
                  </w:r>
                </w:p>
                <w:p w14:paraId="0E53A015" w14:textId="77777777" w:rsidR="00376101" w:rsidRPr="00825238" w:rsidRDefault="00050E9A" w:rsidP="00050E9A">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(i</w:t>
                  </w:r>
                  <w:r w:rsidR="00376101" w:rsidRPr="00825238">
                    <w:rPr>
                      <w:rFonts w:ascii="Arial Narrow" w:eastAsiaTheme="minorEastAsia" w:hAnsi="Arial Narrow"/>
                      <w:b/>
                      <w:sz w:val="20"/>
                      <w:szCs w:val="20"/>
                      <w:lang w:eastAsia="zh-CN"/>
                    </w:rPr>
                    <w:t xml:space="preserve">f a crop, which crop and </w:t>
                  </w:r>
                  <w:r w:rsidR="0013082E" w:rsidRPr="00825238">
                    <w:rPr>
                      <w:rFonts w:ascii="Arial Narrow" w:eastAsiaTheme="minorEastAsia" w:hAnsi="Arial Narrow"/>
                      <w:b/>
                      <w:sz w:val="20"/>
                      <w:szCs w:val="20"/>
                      <w:lang w:eastAsia="zh-CN"/>
                    </w:rPr>
                    <w:t>how much is owed</w:t>
                  </w:r>
                  <w:r w:rsidR="00376101" w:rsidRPr="00825238">
                    <w:rPr>
                      <w:rFonts w:ascii="Arial Narrow" w:eastAsiaTheme="minorEastAsia" w:hAnsi="Arial Narrow"/>
                      <w:b/>
                      <w:sz w:val="20"/>
                      <w:szCs w:val="20"/>
                      <w:lang w:eastAsia="zh-CN"/>
                    </w:rPr>
                    <w:t>?</w:t>
                  </w:r>
                  <w:r w:rsidRPr="00825238">
                    <w:rPr>
                      <w:rFonts w:ascii="Arial Narrow" w:eastAsiaTheme="minorEastAsia" w:hAnsi="Arial Narrow"/>
                      <w:b/>
                      <w:sz w:val="20"/>
                      <w:szCs w:val="20"/>
                      <w:lang w:eastAsia="zh-CN"/>
                    </w:rPr>
                    <w:t>)</w:t>
                  </w:r>
                </w:p>
                <w:p w14:paraId="3931064B" w14:textId="77777777" w:rsidR="00376101"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(g)</w:t>
                  </w:r>
                </w:p>
              </w:tc>
            </w:tr>
            <w:tr w:rsidR="00376101" w:rsidRPr="00825238" w14:paraId="7B9E5E35" w14:textId="77777777" w:rsidTr="00460F55">
              <w:trPr>
                <w:cantSplit/>
                <w:trHeight w:val="530"/>
              </w:trPr>
              <w:tc>
                <w:tcPr>
                  <w:tcW w:w="603" w:type="dxa"/>
                  <w:vMerge/>
                </w:tcPr>
                <w:p w14:paraId="17BEDED5" w14:textId="77777777" w:rsidR="00376101" w:rsidRPr="00825238" w:rsidRDefault="00376101" w:rsidP="00DA7F16">
                  <w:pPr>
                    <w:jc w:val="center"/>
                    <w:rPr>
                      <w:rFonts w:ascii="Arial Narrow" w:eastAsiaTheme="minorEastAsia" w:hAnsi="Arial Narrow"/>
                      <w:b/>
                      <w:sz w:val="20"/>
                      <w:szCs w:val="20"/>
                      <w:lang w:eastAsia="zh-CN"/>
                    </w:rPr>
                  </w:pPr>
                </w:p>
              </w:tc>
              <w:tc>
                <w:tcPr>
                  <w:tcW w:w="1452" w:type="dxa"/>
                  <w:vMerge/>
                </w:tcPr>
                <w:p w14:paraId="107754D1" w14:textId="77777777" w:rsidR="00376101" w:rsidRPr="00825238" w:rsidRDefault="00376101" w:rsidP="00DA7F16">
                  <w:pPr>
                    <w:jc w:val="center"/>
                    <w:rPr>
                      <w:rFonts w:ascii="Arial Narrow" w:eastAsiaTheme="minorEastAsia" w:hAnsi="Arial Narrow"/>
                      <w:b/>
                      <w:sz w:val="20"/>
                      <w:szCs w:val="20"/>
                    </w:rPr>
                  </w:pPr>
                </w:p>
              </w:tc>
              <w:tc>
                <w:tcPr>
                  <w:tcW w:w="1521" w:type="dxa"/>
                  <w:gridSpan w:val="2"/>
                  <w:vMerge/>
                </w:tcPr>
                <w:p w14:paraId="4CFD9BAF" w14:textId="77777777" w:rsidR="00376101" w:rsidRPr="00825238" w:rsidRDefault="00376101" w:rsidP="00DA7F16">
                  <w:pPr>
                    <w:jc w:val="center"/>
                    <w:rPr>
                      <w:rFonts w:ascii="Arial Narrow" w:eastAsiaTheme="minorEastAsia" w:hAnsi="Arial Narrow"/>
                      <w:b/>
                      <w:sz w:val="20"/>
                      <w:szCs w:val="20"/>
                    </w:rPr>
                  </w:pPr>
                </w:p>
              </w:tc>
              <w:tc>
                <w:tcPr>
                  <w:tcW w:w="1253" w:type="dxa"/>
                  <w:vMerge/>
                  <w:hideMark/>
                </w:tcPr>
                <w:p w14:paraId="384A6689" w14:textId="77777777" w:rsidR="00376101" w:rsidRPr="00825238" w:rsidRDefault="00376101" w:rsidP="00DA7F16">
                  <w:pPr>
                    <w:jc w:val="center"/>
                    <w:rPr>
                      <w:rFonts w:ascii="Arial Narrow" w:eastAsiaTheme="minorEastAsia" w:hAnsi="Arial Narrow"/>
                      <w:b/>
                      <w:sz w:val="20"/>
                      <w:szCs w:val="20"/>
                    </w:rPr>
                  </w:pPr>
                </w:p>
              </w:tc>
              <w:tc>
                <w:tcPr>
                  <w:tcW w:w="1968" w:type="dxa"/>
                  <w:vMerge/>
                </w:tcPr>
                <w:p w14:paraId="194C6712" w14:textId="77777777" w:rsidR="00376101" w:rsidRPr="00825238" w:rsidRDefault="00376101" w:rsidP="00050E9A">
                  <w:pPr>
                    <w:pStyle w:val="Subtitle"/>
                    <w:rPr>
                      <w:color w:val="auto"/>
                      <w:lang w:eastAsia="zh-CN"/>
                    </w:rPr>
                  </w:pPr>
                </w:p>
              </w:tc>
              <w:tc>
                <w:tcPr>
                  <w:tcW w:w="2773" w:type="dxa"/>
                  <w:vMerge/>
                </w:tcPr>
                <w:p w14:paraId="231AD417" w14:textId="77777777" w:rsidR="00376101" w:rsidRPr="00825238" w:rsidRDefault="00376101" w:rsidP="00DA7F16">
                  <w:pPr>
                    <w:jc w:val="center"/>
                    <w:rPr>
                      <w:rFonts w:ascii="Arial Narrow" w:eastAsiaTheme="minorEastAsia" w:hAnsi="Arial Narrow"/>
                      <w:b/>
                      <w:sz w:val="20"/>
                      <w:szCs w:val="20"/>
                      <w:lang w:eastAsia="zh-CN"/>
                    </w:rPr>
                  </w:pPr>
                </w:p>
              </w:tc>
              <w:tc>
                <w:tcPr>
                  <w:tcW w:w="896" w:type="dxa"/>
                  <w:hideMark/>
                </w:tcPr>
                <w:p w14:paraId="574732D2" w14:textId="77777777" w:rsidR="00961100" w:rsidRPr="00825238" w:rsidRDefault="00376101"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 xml:space="preserve"> (f.1)</w:t>
                  </w:r>
                </w:p>
                <w:p w14:paraId="61759288" w14:textId="77777777" w:rsidR="00961100" w:rsidRPr="00825238" w:rsidRDefault="00961100" w:rsidP="00DA7F16">
                  <w:pPr>
                    <w:jc w:val="center"/>
                    <w:rPr>
                      <w:rFonts w:ascii="Arial Narrow" w:eastAsiaTheme="minorEastAsia" w:hAnsi="Arial Narrow"/>
                      <w:b/>
                      <w:sz w:val="20"/>
                      <w:szCs w:val="20"/>
                      <w:lang w:eastAsia="zh-CN"/>
                    </w:rPr>
                  </w:pPr>
                </w:p>
                <w:p w14:paraId="768348FD" w14:textId="77777777" w:rsidR="00376101" w:rsidRPr="00825238" w:rsidRDefault="00961100" w:rsidP="00DA7F16">
                  <w:pPr>
                    <w:jc w:val="center"/>
                    <w:rPr>
                      <w:rFonts w:ascii="Arial Narrow" w:eastAsiaTheme="minorEastAsia" w:hAnsi="Arial Narrow"/>
                      <w:b/>
                      <w:sz w:val="20"/>
                      <w:szCs w:val="20"/>
                      <w:lang w:eastAsia="zh-CN"/>
                    </w:rPr>
                  </w:pPr>
                  <w:r w:rsidRPr="00825238">
                    <w:rPr>
                      <w:rFonts w:ascii="Arial Narrow" w:eastAsia="SimSun" w:hAnsi="Arial Narrow" w:cs="Times New Roman"/>
                      <w:sz w:val="20"/>
                      <w:szCs w:val="20"/>
                    </w:rPr>
                    <w:t>%</w:t>
                  </w:r>
                </w:p>
              </w:tc>
              <w:tc>
                <w:tcPr>
                  <w:tcW w:w="2058" w:type="dxa"/>
                  <w:gridSpan w:val="2"/>
                </w:tcPr>
                <w:p w14:paraId="25940D18" w14:textId="77777777" w:rsidR="00961100" w:rsidRPr="00825238" w:rsidRDefault="00376101" w:rsidP="00961100">
                  <w:pPr>
                    <w:pStyle w:val="RspOpt1"/>
                    <w:tabs>
                      <w:tab w:val="clear" w:pos="1402"/>
                      <w:tab w:val="right" w:leader="dot" w:pos="1738"/>
                    </w:tabs>
                    <w:rPr>
                      <w:sz w:val="18"/>
                      <w:lang w:eastAsia="zh-CN"/>
                    </w:rPr>
                  </w:pPr>
                  <w:r w:rsidRPr="00825238">
                    <w:rPr>
                      <w:b/>
                      <w:lang w:eastAsia="zh-CN"/>
                    </w:rPr>
                    <w:t>Unit (f.2)</w:t>
                  </w:r>
                  <w:r w:rsidR="00961100" w:rsidRPr="00825238">
                    <w:rPr>
                      <w:sz w:val="18"/>
                      <w:lang w:eastAsia="zh-CN"/>
                    </w:rPr>
                    <w:t xml:space="preserve"> </w:t>
                  </w:r>
                </w:p>
                <w:p w14:paraId="3BC71CDF" w14:textId="77777777" w:rsidR="00961100" w:rsidRPr="00825238" w:rsidRDefault="00961100" w:rsidP="00961100">
                  <w:pPr>
                    <w:pStyle w:val="RspOpt1"/>
                    <w:tabs>
                      <w:tab w:val="clear" w:pos="1402"/>
                      <w:tab w:val="right" w:leader="dot" w:pos="1738"/>
                    </w:tabs>
                    <w:rPr>
                      <w:sz w:val="18"/>
                      <w:lang w:eastAsia="zh-CN"/>
                    </w:rPr>
                  </w:pPr>
                </w:p>
                <w:p w14:paraId="60AB77F8"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1=Once a week</w:t>
                  </w:r>
                </w:p>
                <w:p w14:paraId="2D264095"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2=Twice per month</w:t>
                  </w:r>
                </w:p>
                <w:p w14:paraId="2F8865A7"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3=Once a month</w:t>
                  </w:r>
                </w:p>
                <w:p w14:paraId="1EB08320"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4=Seasons</w:t>
                  </w:r>
                </w:p>
                <w:p w14:paraId="74A312BA"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5=Yearly</w:t>
                  </w:r>
                </w:p>
                <w:p w14:paraId="2F125AF0" w14:textId="77777777" w:rsidR="00961100" w:rsidRPr="00825238" w:rsidRDefault="00961100" w:rsidP="00961100">
                  <w:pPr>
                    <w:pStyle w:val="RspOpt1"/>
                    <w:tabs>
                      <w:tab w:val="clear" w:pos="1402"/>
                      <w:tab w:val="right" w:leader="dot" w:pos="1738"/>
                    </w:tabs>
                    <w:rPr>
                      <w:sz w:val="18"/>
                      <w:lang w:eastAsia="zh-CN"/>
                    </w:rPr>
                  </w:pPr>
                  <w:r w:rsidRPr="00825238">
                    <w:rPr>
                      <w:sz w:val="18"/>
                      <w:lang w:eastAsia="zh-CN"/>
                    </w:rPr>
                    <w:t>6=Other (specify)</w:t>
                  </w:r>
                </w:p>
                <w:p w14:paraId="6E377C48" w14:textId="77777777" w:rsidR="00376101" w:rsidRPr="00825238" w:rsidRDefault="00376101" w:rsidP="0013082E">
                  <w:pPr>
                    <w:jc w:val="center"/>
                    <w:rPr>
                      <w:rFonts w:ascii="Arial Narrow" w:eastAsiaTheme="minorEastAsia" w:hAnsi="Arial Narrow"/>
                      <w:b/>
                      <w:sz w:val="20"/>
                      <w:szCs w:val="20"/>
                      <w:lang w:eastAsia="zh-CN"/>
                    </w:rPr>
                  </w:pPr>
                </w:p>
              </w:tc>
              <w:tc>
                <w:tcPr>
                  <w:tcW w:w="2862" w:type="dxa"/>
                  <w:vMerge/>
                </w:tcPr>
                <w:p w14:paraId="61A7C0DA" w14:textId="77777777" w:rsidR="00376101" w:rsidRPr="00825238" w:rsidRDefault="00376101" w:rsidP="00DA7F16">
                  <w:pPr>
                    <w:jc w:val="center"/>
                    <w:rPr>
                      <w:rFonts w:ascii="Arial Narrow" w:eastAsiaTheme="minorEastAsia" w:hAnsi="Arial Narrow"/>
                      <w:b/>
                      <w:sz w:val="20"/>
                      <w:szCs w:val="20"/>
                      <w:lang w:eastAsia="zh-CN"/>
                    </w:rPr>
                  </w:pPr>
                </w:p>
              </w:tc>
            </w:tr>
            <w:tr w:rsidR="0005162E" w:rsidRPr="00825238" w14:paraId="391897F8" w14:textId="77777777" w:rsidTr="00460F55">
              <w:trPr>
                <w:cantSplit/>
                <w:trHeight w:val="710"/>
              </w:trPr>
              <w:tc>
                <w:tcPr>
                  <w:tcW w:w="603" w:type="dxa"/>
                </w:tcPr>
                <w:p w14:paraId="0591107E" w14:textId="77777777" w:rsidR="0005162E"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1</w:t>
                  </w:r>
                </w:p>
              </w:tc>
              <w:tc>
                <w:tcPr>
                  <w:tcW w:w="1452" w:type="dxa"/>
                </w:tcPr>
                <w:p w14:paraId="2932615B" w14:textId="77777777" w:rsidR="0005162E" w:rsidRPr="00825238" w:rsidRDefault="0005162E" w:rsidP="00DA7F16">
                  <w:pPr>
                    <w:rPr>
                      <w:rFonts w:ascii="Arial Narrow" w:eastAsiaTheme="minorEastAsia" w:hAnsi="Arial Narrow"/>
                      <w:sz w:val="20"/>
                      <w:szCs w:val="20"/>
                    </w:rPr>
                  </w:pPr>
                </w:p>
              </w:tc>
              <w:tc>
                <w:tcPr>
                  <w:tcW w:w="1521" w:type="dxa"/>
                  <w:gridSpan w:val="2"/>
                </w:tcPr>
                <w:p w14:paraId="0CCDA0A6" w14:textId="77777777" w:rsidR="0005162E" w:rsidRPr="00825238" w:rsidRDefault="0005162E" w:rsidP="00DA7F16">
                  <w:pPr>
                    <w:rPr>
                      <w:rFonts w:ascii="Arial Narrow" w:eastAsiaTheme="minorEastAsia" w:hAnsi="Arial Narrow"/>
                      <w:sz w:val="20"/>
                      <w:szCs w:val="20"/>
                    </w:rPr>
                  </w:pPr>
                </w:p>
              </w:tc>
              <w:tc>
                <w:tcPr>
                  <w:tcW w:w="1253" w:type="dxa"/>
                </w:tcPr>
                <w:p w14:paraId="4798C9CF" w14:textId="77777777" w:rsidR="0005162E" w:rsidRPr="00825238" w:rsidRDefault="0005162E" w:rsidP="00DA7F16">
                  <w:pPr>
                    <w:rPr>
                      <w:rFonts w:ascii="Arial Narrow" w:eastAsiaTheme="minorEastAsia" w:hAnsi="Arial Narrow"/>
                      <w:b/>
                      <w:sz w:val="20"/>
                      <w:szCs w:val="20"/>
                    </w:rPr>
                  </w:pPr>
                </w:p>
              </w:tc>
              <w:tc>
                <w:tcPr>
                  <w:tcW w:w="1968" w:type="dxa"/>
                </w:tcPr>
                <w:p w14:paraId="4B82EB4E" w14:textId="77777777" w:rsidR="0005162E" w:rsidRPr="00825238" w:rsidRDefault="0005162E" w:rsidP="00DA7F16">
                  <w:pPr>
                    <w:tabs>
                      <w:tab w:val="right" w:leader="dot" w:pos="1610"/>
                    </w:tabs>
                    <w:ind w:left="-25"/>
                    <w:rPr>
                      <w:rFonts w:ascii="Arial Narrow" w:eastAsiaTheme="minorEastAsia" w:hAnsi="Arial Narrow"/>
                      <w:b/>
                      <w:sz w:val="20"/>
                      <w:szCs w:val="20"/>
                    </w:rPr>
                  </w:pPr>
                  <w:r w:rsidRPr="00825238">
                    <w:rPr>
                      <w:rFonts w:ascii="Arial Narrow" w:eastAsia="SimSun" w:hAnsi="Arial Narrow" w:cs="Times New Roman"/>
                      <w:sz w:val="20"/>
                      <w:szCs w:val="20"/>
                    </w:rPr>
                    <w:t xml:space="preserve"> </w:t>
                  </w:r>
                </w:p>
              </w:tc>
              <w:tc>
                <w:tcPr>
                  <w:tcW w:w="2773" w:type="dxa"/>
                </w:tcPr>
                <w:p w14:paraId="7889F8C2" w14:textId="77777777" w:rsidR="0005162E" w:rsidRPr="00825238" w:rsidRDefault="0005162E" w:rsidP="00DA7F16">
                  <w:pPr>
                    <w:pStyle w:val="RspOpt1"/>
                    <w:tabs>
                      <w:tab w:val="clear" w:pos="1402"/>
                      <w:tab w:val="right" w:leader="dot" w:pos="1757"/>
                      <w:tab w:val="left" w:pos="1923"/>
                    </w:tabs>
                    <w:rPr>
                      <w:lang w:eastAsia="zh-CN"/>
                    </w:rPr>
                  </w:pPr>
                </w:p>
              </w:tc>
              <w:tc>
                <w:tcPr>
                  <w:tcW w:w="896" w:type="dxa"/>
                </w:tcPr>
                <w:p w14:paraId="60191A1E" w14:textId="77777777" w:rsidR="0005162E" w:rsidRPr="00825238" w:rsidRDefault="0005162E" w:rsidP="00DA7F16">
                  <w:pPr>
                    <w:rPr>
                      <w:rFonts w:ascii="Arial Narrow" w:eastAsiaTheme="minorEastAsia" w:hAnsi="Arial Narrow"/>
                      <w:b/>
                      <w:sz w:val="20"/>
                      <w:szCs w:val="20"/>
                      <w:lang w:eastAsia="zh-CN"/>
                    </w:rPr>
                  </w:pPr>
                </w:p>
              </w:tc>
              <w:tc>
                <w:tcPr>
                  <w:tcW w:w="2058" w:type="dxa"/>
                  <w:gridSpan w:val="2"/>
                </w:tcPr>
                <w:p w14:paraId="3E0BE39D" w14:textId="77777777" w:rsidR="0005162E" w:rsidRPr="00825238" w:rsidRDefault="0005162E" w:rsidP="00961100">
                  <w:pPr>
                    <w:pStyle w:val="RspOpt1"/>
                    <w:tabs>
                      <w:tab w:val="clear" w:pos="1402"/>
                      <w:tab w:val="right" w:leader="dot" w:pos="1738"/>
                    </w:tabs>
                    <w:rPr>
                      <w:sz w:val="18"/>
                      <w:lang w:eastAsia="zh-CN"/>
                    </w:rPr>
                  </w:pPr>
                </w:p>
              </w:tc>
              <w:tc>
                <w:tcPr>
                  <w:tcW w:w="2862" w:type="dxa"/>
                </w:tcPr>
                <w:p w14:paraId="6927DB65" w14:textId="77777777" w:rsidR="0005162E" w:rsidRPr="00825238" w:rsidRDefault="0005162E" w:rsidP="00DA7F16">
                  <w:pPr>
                    <w:pStyle w:val="RspOpt1"/>
                    <w:tabs>
                      <w:tab w:val="clear" w:pos="1402"/>
                      <w:tab w:val="right" w:leader="dot" w:pos="1738"/>
                    </w:tabs>
                    <w:rPr>
                      <w:lang w:eastAsia="zh-CN"/>
                    </w:rPr>
                  </w:pPr>
                </w:p>
              </w:tc>
            </w:tr>
            <w:tr w:rsidR="00DA7F16" w:rsidRPr="00825238" w14:paraId="5B42018F" w14:textId="77777777" w:rsidTr="00460F55">
              <w:trPr>
                <w:cantSplit/>
                <w:trHeight w:val="710"/>
              </w:trPr>
              <w:tc>
                <w:tcPr>
                  <w:tcW w:w="603" w:type="dxa"/>
                </w:tcPr>
                <w:p w14:paraId="7F8ADC9B"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2</w:t>
                  </w:r>
                </w:p>
              </w:tc>
              <w:tc>
                <w:tcPr>
                  <w:tcW w:w="1452" w:type="dxa"/>
                </w:tcPr>
                <w:p w14:paraId="0D3E2C82" w14:textId="77777777" w:rsidR="00DA7F16" w:rsidRPr="00825238" w:rsidRDefault="00DA7F16" w:rsidP="00DA7F16">
                  <w:pPr>
                    <w:rPr>
                      <w:rFonts w:ascii="Arial Narrow" w:eastAsiaTheme="minorEastAsia" w:hAnsi="Arial Narrow"/>
                      <w:sz w:val="20"/>
                      <w:szCs w:val="20"/>
                    </w:rPr>
                  </w:pPr>
                </w:p>
              </w:tc>
              <w:tc>
                <w:tcPr>
                  <w:tcW w:w="1521" w:type="dxa"/>
                  <w:gridSpan w:val="2"/>
                </w:tcPr>
                <w:p w14:paraId="253E36FE" w14:textId="77777777" w:rsidR="00DA7F16" w:rsidRPr="00825238" w:rsidRDefault="00DA7F16" w:rsidP="00DA7F16">
                  <w:pPr>
                    <w:rPr>
                      <w:rFonts w:ascii="Arial Narrow" w:eastAsiaTheme="minorEastAsia" w:hAnsi="Arial Narrow"/>
                      <w:sz w:val="20"/>
                      <w:szCs w:val="20"/>
                    </w:rPr>
                  </w:pPr>
                </w:p>
              </w:tc>
              <w:tc>
                <w:tcPr>
                  <w:tcW w:w="1253" w:type="dxa"/>
                </w:tcPr>
                <w:p w14:paraId="5ED077DA" w14:textId="77777777" w:rsidR="00DA7F16" w:rsidRPr="00825238" w:rsidRDefault="00DA7F16" w:rsidP="00DA7F16">
                  <w:pPr>
                    <w:rPr>
                      <w:rFonts w:ascii="Arial Narrow" w:eastAsiaTheme="minorEastAsia" w:hAnsi="Arial Narrow"/>
                      <w:b/>
                      <w:sz w:val="20"/>
                      <w:szCs w:val="20"/>
                    </w:rPr>
                  </w:pPr>
                </w:p>
              </w:tc>
              <w:tc>
                <w:tcPr>
                  <w:tcW w:w="1968" w:type="dxa"/>
                </w:tcPr>
                <w:p w14:paraId="7E92CE44"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Pr>
                <w:p w14:paraId="6100125E"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Pr>
                <w:p w14:paraId="5ACD902A"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Pr>
                <w:p w14:paraId="1B208A4E" w14:textId="77777777" w:rsidR="00DA7F16" w:rsidRPr="00825238" w:rsidRDefault="00DA7F16" w:rsidP="00DA7F16">
                  <w:pPr>
                    <w:rPr>
                      <w:sz w:val="18"/>
                      <w:lang w:eastAsia="zh-CN"/>
                    </w:rPr>
                  </w:pPr>
                </w:p>
              </w:tc>
              <w:tc>
                <w:tcPr>
                  <w:tcW w:w="2862" w:type="dxa"/>
                </w:tcPr>
                <w:p w14:paraId="4A668D28" w14:textId="77777777" w:rsidR="00DA7F16" w:rsidRPr="00825238" w:rsidRDefault="00DA7F16" w:rsidP="00DA7F16">
                  <w:pPr>
                    <w:pStyle w:val="RspOpt1"/>
                    <w:tabs>
                      <w:tab w:val="clear" w:pos="1402"/>
                      <w:tab w:val="right" w:leader="dot" w:pos="1738"/>
                    </w:tabs>
                    <w:rPr>
                      <w:lang w:eastAsia="zh-CN"/>
                    </w:rPr>
                  </w:pPr>
                </w:p>
              </w:tc>
            </w:tr>
            <w:tr w:rsidR="00DA7F16" w:rsidRPr="00825238" w14:paraId="5FD369C1" w14:textId="77777777" w:rsidTr="00460F55">
              <w:trPr>
                <w:cantSplit/>
                <w:trHeight w:val="710"/>
              </w:trPr>
              <w:tc>
                <w:tcPr>
                  <w:tcW w:w="603" w:type="dxa"/>
                </w:tcPr>
                <w:p w14:paraId="0E42B67A"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3</w:t>
                  </w:r>
                </w:p>
              </w:tc>
              <w:tc>
                <w:tcPr>
                  <w:tcW w:w="1452" w:type="dxa"/>
                </w:tcPr>
                <w:p w14:paraId="305F0C89" w14:textId="77777777" w:rsidR="00DA7F16" w:rsidRPr="00825238" w:rsidRDefault="00DA7F16" w:rsidP="00DA7F16">
                  <w:pPr>
                    <w:rPr>
                      <w:rFonts w:ascii="Arial Narrow" w:eastAsiaTheme="minorEastAsia" w:hAnsi="Arial Narrow"/>
                      <w:sz w:val="20"/>
                      <w:szCs w:val="20"/>
                    </w:rPr>
                  </w:pPr>
                </w:p>
              </w:tc>
              <w:tc>
                <w:tcPr>
                  <w:tcW w:w="1521" w:type="dxa"/>
                  <w:gridSpan w:val="2"/>
                </w:tcPr>
                <w:p w14:paraId="4970AFAC" w14:textId="77777777" w:rsidR="00DA7F16" w:rsidRPr="00825238" w:rsidRDefault="00DA7F16" w:rsidP="00DA7F16">
                  <w:pPr>
                    <w:rPr>
                      <w:rFonts w:ascii="Arial Narrow" w:eastAsiaTheme="minorEastAsia" w:hAnsi="Arial Narrow"/>
                      <w:sz w:val="20"/>
                      <w:szCs w:val="20"/>
                    </w:rPr>
                  </w:pPr>
                </w:p>
              </w:tc>
              <w:tc>
                <w:tcPr>
                  <w:tcW w:w="1253" w:type="dxa"/>
                </w:tcPr>
                <w:p w14:paraId="03103367" w14:textId="77777777" w:rsidR="00DA7F16" w:rsidRPr="00825238" w:rsidRDefault="00DA7F16" w:rsidP="00DA7F16">
                  <w:pPr>
                    <w:rPr>
                      <w:rFonts w:ascii="Arial Narrow" w:eastAsiaTheme="minorEastAsia" w:hAnsi="Arial Narrow"/>
                      <w:b/>
                      <w:sz w:val="20"/>
                      <w:szCs w:val="20"/>
                    </w:rPr>
                  </w:pPr>
                </w:p>
              </w:tc>
              <w:tc>
                <w:tcPr>
                  <w:tcW w:w="1968" w:type="dxa"/>
                </w:tcPr>
                <w:p w14:paraId="1F90A8B2"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Pr>
                <w:p w14:paraId="0BA489F0"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Pr>
                <w:p w14:paraId="424C7B6D"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Pr>
                <w:p w14:paraId="0B27EA21" w14:textId="77777777" w:rsidR="00DA7F16" w:rsidRPr="00825238" w:rsidRDefault="00DA7F16" w:rsidP="00DA7F16">
                  <w:pPr>
                    <w:rPr>
                      <w:sz w:val="18"/>
                      <w:lang w:eastAsia="zh-CN"/>
                    </w:rPr>
                  </w:pPr>
                </w:p>
              </w:tc>
              <w:tc>
                <w:tcPr>
                  <w:tcW w:w="2862" w:type="dxa"/>
                </w:tcPr>
                <w:p w14:paraId="154DAC30" w14:textId="77777777" w:rsidR="00DA7F16" w:rsidRPr="00825238" w:rsidRDefault="00DA7F16" w:rsidP="00DA7F16">
                  <w:pPr>
                    <w:pStyle w:val="RspOpt1"/>
                    <w:tabs>
                      <w:tab w:val="clear" w:pos="1402"/>
                      <w:tab w:val="right" w:leader="dot" w:pos="1738"/>
                    </w:tabs>
                    <w:rPr>
                      <w:lang w:eastAsia="zh-CN"/>
                    </w:rPr>
                  </w:pPr>
                </w:p>
              </w:tc>
            </w:tr>
            <w:tr w:rsidR="00DA7F16" w:rsidRPr="00825238" w14:paraId="35413F7C" w14:textId="77777777" w:rsidTr="00460F55">
              <w:trPr>
                <w:cantSplit/>
                <w:trHeight w:val="710"/>
              </w:trPr>
              <w:tc>
                <w:tcPr>
                  <w:tcW w:w="603" w:type="dxa"/>
                  <w:tcBorders>
                    <w:bottom w:val="single" w:sz="4" w:space="0" w:color="auto"/>
                  </w:tcBorders>
                </w:tcPr>
                <w:p w14:paraId="4C8CF36B" w14:textId="77777777" w:rsidR="00DA7F16" w:rsidRPr="00825238" w:rsidRDefault="00DA7F16" w:rsidP="00DA7F16">
                  <w:pPr>
                    <w:jc w:val="center"/>
                    <w:rPr>
                      <w:rFonts w:ascii="Arial Narrow" w:eastAsiaTheme="minorEastAsia" w:hAnsi="Arial Narrow"/>
                      <w:b/>
                      <w:sz w:val="20"/>
                      <w:szCs w:val="20"/>
                      <w:lang w:eastAsia="zh-CN"/>
                    </w:rPr>
                  </w:pPr>
                  <w:r w:rsidRPr="00825238">
                    <w:rPr>
                      <w:rFonts w:ascii="Arial Narrow" w:eastAsiaTheme="minorEastAsia" w:hAnsi="Arial Narrow"/>
                      <w:b/>
                      <w:sz w:val="20"/>
                      <w:szCs w:val="20"/>
                      <w:lang w:eastAsia="zh-CN"/>
                    </w:rPr>
                    <w:t>4</w:t>
                  </w:r>
                </w:p>
              </w:tc>
              <w:tc>
                <w:tcPr>
                  <w:tcW w:w="1452" w:type="dxa"/>
                  <w:tcBorders>
                    <w:bottom w:val="single" w:sz="4" w:space="0" w:color="auto"/>
                  </w:tcBorders>
                </w:tcPr>
                <w:p w14:paraId="566335B3" w14:textId="77777777" w:rsidR="00DA7F16" w:rsidRPr="00825238" w:rsidRDefault="00DA7F16" w:rsidP="00DA7F16">
                  <w:pPr>
                    <w:rPr>
                      <w:rFonts w:ascii="Arial Narrow" w:eastAsiaTheme="minorEastAsia" w:hAnsi="Arial Narrow"/>
                      <w:sz w:val="20"/>
                      <w:szCs w:val="20"/>
                    </w:rPr>
                  </w:pPr>
                </w:p>
              </w:tc>
              <w:tc>
                <w:tcPr>
                  <w:tcW w:w="1521" w:type="dxa"/>
                  <w:gridSpan w:val="2"/>
                  <w:tcBorders>
                    <w:bottom w:val="single" w:sz="4" w:space="0" w:color="auto"/>
                  </w:tcBorders>
                </w:tcPr>
                <w:p w14:paraId="370FE819" w14:textId="77777777" w:rsidR="00DA7F16" w:rsidRPr="00825238" w:rsidRDefault="00DA7F16" w:rsidP="00DA7F16">
                  <w:pPr>
                    <w:rPr>
                      <w:rFonts w:ascii="Arial Narrow" w:eastAsiaTheme="minorEastAsia" w:hAnsi="Arial Narrow"/>
                      <w:sz w:val="20"/>
                      <w:szCs w:val="20"/>
                    </w:rPr>
                  </w:pPr>
                </w:p>
              </w:tc>
              <w:tc>
                <w:tcPr>
                  <w:tcW w:w="1253" w:type="dxa"/>
                  <w:tcBorders>
                    <w:bottom w:val="single" w:sz="4" w:space="0" w:color="auto"/>
                  </w:tcBorders>
                </w:tcPr>
                <w:p w14:paraId="7847D946" w14:textId="77777777" w:rsidR="00DA7F16" w:rsidRPr="00825238" w:rsidRDefault="00DA7F16" w:rsidP="00DA7F16">
                  <w:pPr>
                    <w:rPr>
                      <w:rFonts w:ascii="Arial Narrow" w:eastAsiaTheme="minorEastAsia" w:hAnsi="Arial Narrow"/>
                      <w:b/>
                      <w:sz w:val="20"/>
                      <w:szCs w:val="20"/>
                    </w:rPr>
                  </w:pPr>
                </w:p>
              </w:tc>
              <w:tc>
                <w:tcPr>
                  <w:tcW w:w="1968" w:type="dxa"/>
                  <w:tcBorders>
                    <w:bottom w:val="single" w:sz="4" w:space="0" w:color="auto"/>
                  </w:tcBorders>
                </w:tcPr>
                <w:p w14:paraId="77675C98" w14:textId="77777777" w:rsidR="00DA7F16" w:rsidRPr="00825238" w:rsidRDefault="00DA7F16" w:rsidP="00DA7F16">
                  <w:pPr>
                    <w:tabs>
                      <w:tab w:val="right" w:leader="dot" w:pos="1610"/>
                    </w:tabs>
                    <w:ind w:left="-25"/>
                    <w:rPr>
                      <w:rFonts w:ascii="Arial Narrow" w:eastAsiaTheme="minorEastAsia" w:hAnsi="Arial Narrow"/>
                      <w:b/>
                      <w:sz w:val="20"/>
                      <w:szCs w:val="20"/>
                    </w:rPr>
                  </w:pPr>
                </w:p>
              </w:tc>
              <w:tc>
                <w:tcPr>
                  <w:tcW w:w="2773" w:type="dxa"/>
                  <w:tcBorders>
                    <w:bottom w:val="single" w:sz="4" w:space="0" w:color="auto"/>
                  </w:tcBorders>
                </w:tcPr>
                <w:p w14:paraId="53583152" w14:textId="77777777" w:rsidR="00DA7F16" w:rsidRPr="00825238" w:rsidRDefault="00DA7F16" w:rsidP="00DA7F16">
                  <w:pPr>
                    <w:pStyle w:val="RspOpt1"/>
                    <w:tabs>
                      <w:tab w:val="clear" w:pos="1402"/>
                      <w:tab w:val="right" w:leader="dot" w:pos="1757"/>
                      <w:tab w:val="left" w:pos="1923"/>
                    </w:tabs>
                    <w:rPr>
                      <w:lang w:eastAsia="zh-CN"/>
                    </w:rPr>
                  </w:pPr>
                </w:p>
              </w:tc>
              <w:tc>
                <w:tcPr>
                  <w:tcW w:w="896" w:type="dxa"/>
                  <w:tcBorders>
                    <w:bottom w:val="single" w:sz="4" w:space="0" w:color="auto"/>
                  </w:tcBorders>
                </w:tcPr>
                <w:p w14:paraId="79690B99" w14:textId="77777777" w:rsidR="00DA7F16" w:rsidRPr="00825238" w:rsidRDefault="00DA7F16" w:rsidP="00DA7F16">
                  <w:pPr>
                    <w:rPr>
                      <w:rFonts w:ascii="Arial Narrow" w:eastAsiaTheme="minorEastAsia" w:hAnsi="Arial Narrow"/>
                      <w:b/>
                      <w:sz w:val="20"/>
                      <w:szCs w:val="20"/>
                      <w:lang w:eastAsia="zh-CN"/>
                    </w:rPr>
                  </w:pPr>
                </w:p>
              </w:tc>
              <w:tc>
                <w:tcPr>
                  <w:tcW w:w="2058" w:type="dxa"/>
                  <w:gridSpan w:val="2"/>
                  <w:tcBorders>
                    <w:bottom w:val="single" w:sz="4" w:space="0" w:color="auto"/>
                  </w:tcBorders>
                </w:tcPr>
                <w:p w14:paraId="4DEEF39A" w14:textId="77777777" w:rsidR="00DA7F16" w:rsidRPr="00825238" w:rsidRDefault="00DA7F16" w:rsidP="00DA7F16">
                  <w:pPr>
                    <w:rPr>
                      <w:sz w:val="18"/>
                      <w:lang w:eastAsia="zh-CN"/>
                    </w:rPr>
                  </w:pPr>
                </w:p>
              </w:tc>
              <w:tc>
                <w:tcPr>
                  <w:tcW w:w="2862" w:type="dxa"/>
                  <w:tcBorders>
                    <w:bottom w:val="single" w:sz="4" w:space="0" w:color="auto"/>
                  </w:tcBorders>
                </w:tcPr>
                <w:p w14:paraId="63044112" w14:textId="77777777" w:rsidR="00DA7F16" w:rsidRPr="00825238" w:rsidRDefault="00DA7F16" w:rsidP="00DA7F16">
                  <w:pPr>
                    <w:pStyle w:val="RspOpt1"/>
                    <w:tabs>
                      <w:tab w:val="clear" w:pos="1402"/>
                      <w:tab w:val="right" w:leader="dot" w:pos="1738"/>
                    </w:tabs>
                    <w:rPr>
                      <w:lang w:eastAsia="zh-CN"/>
                    </w:rPr>
                  </w:pPr>
                </w:p>
              </w:tc>
            </w:tr>
            <w:tr w:rsidR="004C33B1" w:rsidRPr="00825238" w14:paraId="6AD7A8DF" w14:textId="77777777" w:rsidTr="00460F55">
              <w:trPr>
                <w:cantSplit/>
                <w:trHeight w:val="1763"/>
              </w:trPr>
              <w:tc>
                <w:tcPr>
                  <w:tcW w:w="3487" w:type="dxa"/>
                  <w:gridSpan w:val="3"/>
                  <w:tcBorders>
                    <w:left w:val="nil"/>
                    <w:bottom w:val="nil"/>
                    <w:right w:val="nil"/>
                  </w:tcBorders>
                </w:tcPr>
                <w:p w14:paraId="232D39C3" w14:textId="77777777" w:rsidR="0013082E" w:rsidRPr="00825238" w:rsidRDefault="0013082E" w:rsidP="0013082E">
                  <w:pPr>
                    <w:pStyle w:val="RspOpt1"/>
                    <w:tabs>
                      <w:tab w:val="clear" w:pos="1402"/>
                      <w:tab w:val="right" w:leader="dot" w:pos="4355"/>
                    </w:tabs>
                    <w:rPr>
                      <w:b/>
                    </w:rPr>
                  </w:pPr>
                  <w:r w:rsidRPr="00825238">
                    <w:rPr>
                      <w:b/>
                    </w:rPr>
                    <w:t>Purpose (b)</w:t>
                  </w:r>
                </w:p>
                <w:p w14:paraId="190DACC8" w14:textId="68630D9A" w:rsidR="0013082E" w:rsidRPr="00825238" w:rsidRDefault="00A83CBA" w:rsidP="0013082E">
                  <w:pPr>
                    <w:pStyle w:val="RspOpt1"/>
                    <w:tabs>
                      <w:tab w:val="clear" w:pos="1402"/>
                      <w:tab w:val="right" w:leader="dot" w:pos="4355"/>
                    </w:tabs>
                  </w:pPr>
                  <w:r w:rsidRPr="00825238">
                    <w:t>1=</w:t>
                  </w:r>
                  <w:r w:rsidR="0013082E" w:rsidRPr="00825238">
                    <w:t>Consumption</w:t>
                  </w:r>
                </w:p>
                <w:p w14:paraId="3CAA3E50" w14:textId="3B0DB76B" w:rsidR="0013082E" w:rsidRPr="00825238" w:rsidRDefault="00A83CBA" w:rsidP="0013082E">
                  <w:pPr>
                    <w:pStyle w:val="RspOpt1"/>
                    <w:tabs>
                      <w:tab w:val="clear" w:pos="1402"/>
                      <w:tab w:val="right" w:leader="dot" w:pos="4355"/>
                    </w:tabs>
                  </w:pPr>
                  <w:r w:rsidRPr="00825238">
                    <w:t>2=</w:t>
                  </w:r>
                  <w:r w:rsidR="0013082E" w:rsidRPr="00825238">
                    <w:t>Education fee</w:t>
                  </w:r>
                </w:p>
                <w:p w14:paraId="6A254BBE" w14:textId="184261FC" w:rsidR="0013082E" w:rsidRPr="00825238" w:rsidRDefault="00A83CBA" w:rsidP="0013082E">
                  <w:pPr>
                    <w:pStyle w:val="RspOpt1"/>
                    <w:tabs>
                      <w:tab w:val="clear" w:pos="1402"/>
                      <w:tab w:val="right" w:leader="dot" w:pos="4355"/>
                    </w:tabs>
                  </w:pPr>
                  <w:r w:rsidRPr="00825238">
                    <w:t>3=</w:t>
                  </w:r>
                  <w:r w:rsidR="0013082E" w:rsidRPr="00825238">
                    <w:t>Ag production</w:t>
                  </w:r>
                  <w:r w:rsidR="0013082E" w:rsidRPr="00825238">
                    <w:tab/>
                    <w:t>3</w:t>
                  </w:r>
                </w:p>
                <w:p w14:paraId="33D79935" w14:textId="45B5B96B" w:rsidR="0013082E" w:rsidRPr="00825238" w:rsidRDefault="00A83CBA" w:rsidP="0013082E">
                  <w:pPr>
                    <w:pStyle w:val="RspOpt1"/>
                    <w:tabs>
                      <w:tab w:val="clear" w:pos="1402"/>
                      <w:tab w:val="right" w:leader="dot" w:pos="4355"/>
                    </w:tabs>
                    <w:rPr>
                      <w:lang w:eastAsia="zh-CN"/>
                    </w:rPr>
                  </w:pPr>
                  <w:r w:rsidRPr="00825238">
                    <w:rPr>
                      <w:lang w:eastAsia="zh-CN"/>
                    </w:rPr>
                    <w:t>4=</w:t>
                  </w:r>
                  <w:r w:rsidR="0013082E" w:rsidRPr="00825238">
                    <w:rPr>
                      <w:lang w:eastAsia="zh-CN"/>
                    </w:rPr>
                    <w:t>Startup or expand non-farm enterprises</w:t>
                  </w:r>
                  <w:r w:rsidR="0013082E" w:rsidRPr="00825238">
                    <w:rPr>
                      <w:lang w:eastAsia="zh-CN"/>
                    </w:rPr>
                    <w:tab/>
                    <w:t>4</w:t>
                  </w:r>
                </w:p>
                <w:p w14:paraId="711D5048" w14:textId="6797128A" w:rsidR="0013082E" w:rsidRPr="00825238" w:rsidRDefault="00A83CBA" w:rsidP="0013082E">
                  <w:pPr>
                    <w:pStyle w:val="RspOpt1"/>
                    <w:tabs>
                      <w:tab w:val="clear" w:pos="1402"/>
                      <w:tab w:val="right" w:leader="dot" w:pos="4355"/>
                    </w:tabs>
                    <w:rPr>
                      <w:lang w:eastAsia="zh-CN"/>
                    </w:rPr>
                  </w:pPr>
                  <w:r w:rsidRPr="00825238">
                    <w:rPr>
                      <w:lang w:eastAsia="zh-CN"/>
                    </w:rPr>
                    <w:t>5=</w:t>
                  </w:r>
                  <w:r w:rsidR="0013082E" w:rsidRPr="00825238">
                    <w:rPr>
                      <w:lang w:eastAsia="zh-CN"/>
                    </w:rPr>
                    <w:t>Migration</w:t>
                  </w:r>
                  <w:r w:rsidR="0013082E" w:rsidRPr="00825238">
                    <w:rPr>
                      <w:lang w:eastAsia="zh-CN"/>
                    </w:rPr>
                    <w:tab/>
                    <w:t>5</w:t>
                  </w:r>
                </w:p>
                <w:p w14:paraId="0C9DC5AF" w14:textId="77777777" w:rsidR="0013082E" w:rsidRPr="00825238" w:rsidRDefault="0013082E" w:rsidP="0013082E">
                  <w:pPr>
                    <w:pStyle w:val="RspOpt1"/>
                    <w:tabs>
                      <w:tab w:val="clear" w:pos="1402"/>
                      <w:tab w:val="right" w:leader="dot" w:pos="4355"/>
                    </w:tabs>
                    <w:rPr>
                      <w:rFonts w:eastAsia="SimSun"/>
                    </w:rPr>
                  </w:pPr>
                </w:p>
              </w:tc>
              <w:tc>
                <w:tcPr>
                  <w:tcW w:w="3310" w:type="dxa"/>
                  <w:gridSpan w:val="3"/>
                  <w:tcBorders>
                    <w:left w:val="nil"/>
                    <w:bottom w:val="nil"/>
                    <w:right w:val="nil"/>
                  </w:tcBorders>
                </w:tcPr>
                <w:p w14:paraId="1BB570DD" w14:textId="77777777" w:rsidR="0013082E" w:rsidRPr="00825238" w:rsidRDefault="0013082E" w:rsidP="0013082E">
                  <w:pPr>
                    <w:pStyle w:val="RspOpt1"/>
                    <w:tabs>
                      <w:tab w:val="clear" w:pos="1402"/>
                      <w:tab w:val="right" w:leader="dot" w:pos="2854"/>
                    </w:tabs>
                  </w:pPr>
                </w:p>
                <w:p w14:paraId="1AB7A129" w14:textId="0C93609B" w:rsidR="0013082E" w:rsidRPr="00825238" w:rsidRDefault="00A83CBA" w:rsidP="0013082E">
                  <w:pPr>
                    <w:pStyle w:val="RspOpt1"/>
                    <w:tabs>
                      <w:tab w:val="clear" w:pos="1402"/>
                      <w:tab w:val="right" w:leader="dot" w:pos="2854"/>
                    </w:tabs>
                  </w:pPr>
                  <w:r w:rsidRPr="00825238">
                    <w:t>6=House construction</w:t>
                  </w:r>
                </w:p>
                <w:p w14:paraId="11AE5154" w14:textId="0CEDD835" w:rsidR="0013082E" w:rsidRPr="00825238" w:rsidRDefault="00A83CBA" w:rsidP="0013082E">
                  <w:pPr>
                    <w:pStyle w:val="RspOpt1"/>
                    <w:tabs>
                      <w:tab w:val="clear" w:pos="1402"/>
                      <w:tab w:val="right" w:leader="dot" w:pos="2854"/>
                    </w:tabs>
                  </w:pPr>
                  <w:r w:rsidRPr="00825238">
                    <w:t>7=Marriage</w:t>
                  </w:r>
                </w:p>
                <w:p w14:paraId="6772B62A" w14:textId="1B8C0EB6" w:rsidR="0013082E" w:rsidRPr="00825238" w:rsidRDefault="00A83CBA" w:rsidP="0013082E">
                  <w:pPr>
                    <w:pStyle w:val="RspOpt1"/>
                    <w:tabs>
                      <w:tab w:val="clear" w:pos="1402"/>
                      <w:tab w:val="right" w:leader="dot" w:pos="2854"/>
                    </w:tabs>
                  </w:pPr>
                  <w:r w:rsidRPr="00825238">
                    <w:t>8=Funeral</w:t>
                  </w:r>
                </w:p>
                <w:p w14:paraId="36C3615E" w14:textId="671D1FCE" w:rsidR="0013082E" w:rsidRPr="00825238" w:rsidRDefault="00A83CBA" w:rsidP="0013082E">
                  <w:pPr>
                    <w:pStyle w:val="RspOpt1"/>
                    <w:tabs>
                      <w:tab w:val="clear" w:pos="1402"/>
                      <w:tab w:val="right" w:leader="dot" w:pos="2854"/>
                    </w:tabs>
                    <w:rPr>
                      <w:lang w:eastAsia="zh-CN"/>
                    </w:rPr>
                  </w:pPr>
                  <w:r w:rsidRPr="00825238">
                    <w:rPr>
                      <w:lang w:eastAsia="zh-CN"/>
                    </w:rPr>
                    <w:t>9=Health</w:t>
                  </w:r>
                </w:p>
                <w:p w14:paraId="007B3383" w14:textId="4F9E60AE" w:rsidR="0013082E" w:rsidRPr="00825238" w:rsidRDefault="00A83CBA" w:rsidP="0013082E">
                  <w:pPr>
                    <w:pStyle w:val="RspOpt1"/>
                    <w:tabs>
                      <w:tab w:val="clear" w:pos="1402"/>
                      <w:tab w:val="right" w:leader="dot" w:pos="2855"/>
                    </w:tabs>
                    <w:rPr>
                      <w:b/>
                      <w:lang w:eastAsia="zh-CN"/>
                    </w:rPr>
                  </w:pPr>
                  <w:r w:rsidRPr="00825238">
                    <w:t>10=</w:t>
                  </w:r>
                  <w:r w:rsidR="0013082E" w:rsidRPr="00825238">
                    <w:t>Other</w:t>
                  </w:r>
                  <w:r w:rsidR="001713C8" w:rsidRPr="00825238">
                    <w:t xml:space="preserve"> (specify)</w:t>
                  </w:r>
                </w:p>
              </w:tc>
              <w:tc>
                <w:tcPr>
                  <w:tcW w:w="3759" w:type="dxa"/>
                  <w:gridSpan w:val="3"/>
                  <w:tcBorders>
                    <w:left w:val="nil"/>
                    <w:bottom w:val="nil"/>
                    <w:right w:val="nil"/>
                  </w:tcBorders>
                </w:tcPr>
                <w:p w14:paraId="1173CC55" w14:textId="77777777" w:rsidR="0013082E" w:rsidRPr="00825238" w:rsidRDefault="0013082E" w:rsidP="0013082E">
                  <w:pPr>
                    <w:pStyle w:val="RspOpt1"/>
                    <w:tabs>
                      <w:tab w:val="clear" w:pos="1402"/>
                      <w:tab w:val="right" w:leader="dot" w:pos="3550"/>
                    </w:tabs>
                    <w:rPr>
                      <w:b/>
                      <w:lang w:eastAsia="zh-CN"/>
                    </w:rPr>
                  </w:pPr>
                  <w:r w:rsidRPr="00825238">
                    <w:rPr>
                      <w:b/>
                      <w:lang w:eastAsia="zh-CN"/>
                    </w:rPr>
                    <w:t>Source (c)</w:t>
                  </w:r>
                </w:p>
                <w:p w14:paraId="2272A502" w14:textId="77777777" w:rsidR="0013082E" w:rsidRPr="00825238" w:rsidRDefault="0013082E" w:rsidP="0013082E">
                  <w:pPr>
                    <w:pStyle w:val="RspOpt1"/>
                    <w:tabs>
                      <w:tab w:val="clear" w:pos="1402"/>
                      <w:tab w:val="right" w:leader="dot" w:pos="3550"/>
                    </w:tabs>
                    <w:rPr>
                      <w:lang w:eastAsia="zh-CN"/>
                    </w:rPr>
                  </w:pPr>
                  <w:r w:rsidRPr="00825238">
                    <w:rPr>
                      <w:lang w:eastAsia="zh-CN"/>
                    </w:rPr>
                    <w:t>Private commercial  bank</w:t>
                  </w:r>
                  <w:r w:rsidRPr="00825238">
                    <w:rPr>
                      <w:lang w:eastAsia="zh-CN"/>
                    </w:rPr>
                    <w:tab/>
                    <w:t>1</w:t>
                  </w:r>
                </w:p>
                <w:p w14:paraId="233111B0" w14:textId="77777777" w:rsidR="0013082E" w:rsidRPr="00825238" w:rsidRDefault="0013082E" w:rsidP="0013082E">
                  <w:pPr>
                    <w:pStyle w:val="RspOpt1"/>
                    <w:tabs>
                      <w:tab w:val="clear" w:pos="1402"/>
                      <w:tab w:val="right" w:leader="dot" w:pos="3550"/>
                    </w:tabs>
                  </w:pPr>
                  <w:r w:rsidRPr="00825238">
                    <w:t>Government commercial  bank</w:t>
                  </w:r>
                  <w:r w:rsidRPr="00825238">
                    <w:tab/>
                    <w:t>2</w:t>
                  </w:r>
                </w:p>
                <w:p w14:paraId="2C804180" w14:textId="77777777" w:rsidR="0013082E" w:rsidRPr="00825238" w:rsidRDefault="0013082E" w:rsidP="0013082E">
                  <w:pPr>
                    <w:pStyle w:val="RspOpt1"/>
                    <w:tabs>
                      <w:tab w:val="clear" w:pos="1402"/>
                      <w:tab w:val="right" w:leader="dot" w:pos="3550"/>
                    </w:tabs>
                  </w:pPr>
                  <w:r w:rsidRPr="00825238">
                    <w:t>Rural bank</w:t>
                  </w:r>
                  <w:r w:rsidRPr="00825238">
                    <w:tab/>
                    <w:t>3</w:t>
                  </w:r>
                </w:p>
                <w:p w14:paraId="4F5DA24E" w14:textId="77777777" w:rsidR="0013082E" w:rsidRPr="00825238" w:rsidRDefault="0013082E" w:rsidP="0013082E">
                  <w:pPr>
                    <w:pStyle w:val="RspOpt1"/>
                    <w:tabs>
                      <w:tab w:val="clear" w:pos="1402"/>
                      <w:tab w:val="right" w:leader="dot" w:pos="3550"/>
                    </w:tabs>
                  </w:pPr>
                  <w:r w:rsidRPr="00825238">
                    <w:t>Samurdhi</w:t>
                  </w:r>
                  <w:r w:rsidRPr="00825238">
                    <w:tab/>
                    <w:t>4</w:t>
                  </w:r>
                </w:p>
                <w:p w14:paraId="56286184" w14:textId="77777777" w:rsidR="0013082E" w:rsidRPr="00825238" w:rsidRDefault="0013082E" w:rsidP="0013082E">
                  <w:pPr>
                    <w:pStyle w:val="RspOpt1"/>
                    <w:tabs>
                      <w:tab w:val="clear" w:pos="1402"/>
                      <w:tab w:val="right" w:leader="dot" w:pos="3550"/>
                    </w:tabs>
                    <w:rPr>
                      <w:lang w:eastAsia="zh-CN"/>
                    </w:rPr>
                  </w:pPr>
                  <w:r w:rsidRPr="00825238">
                    <w:rPr>
                      <w:lang w:eastAsia="zh-CN"/>
                    </w:rPr>
                    <w:t>Sanasa</w:t>
                  </w:r>
                  <w:r w:rsidRPr="00825238">
                    <w:rPr>
                      <w:lang w:eastAsia="zh-CN"/>
                    </w:rPr>
                    <w:tab/>
                    <w:t>5</w:t>
                  </w:r>
                </w:p>
                <w:p w14:paraId="6631D892" w14:textId="77777777" w:rsidR="0013082E" w:rsidRPr="00825238" w:rsidRDefault="0013082E" w:rsidP="0013082E">
                  <w:pPr>
                    <w:pStyle w:val="RspOpt1"/>
                    <w:tabs>
                      <w:tab w:val="clear" w:pos="1402"/>
                      <w:tab w:val="right" w:leader="dot" w:pos="3550"/>
                    </w:tabs>
                    <w:rPr>
                      <w:lang w:eastAsia="zh-CN"/>
                    </w:rPr>
                  </w:pPr>
                  <w:r w:rsidRPr="00825238">
                    <w:rPr>
                      <w:lang w:eastAsia="zh-CN"/>
                    </w:rPr>
                    <w:t>Rural development bank</w:t>
                  </w:r>
                  <w:r w:rsidRPr="00825238">
                    <w:rPr>
                      <w:lang w:eastAsia="zh-CN"/>
                    </w:rPr>
                    <w:tab/>
                    <w:t>6</w:t>
                  </w:r>
                </w:p>
                <w:p w14:paraId="214E4E27" w14:textId="77777777" w:rsidR="0013082E" w:rsidRPr="00825238" w:rsidRDefault="0013082E" w:rsidP="0013082E">
                  <w:pPr>
                    <w:pStyle w:val="RspOpt1"/>
                    <w:tabs>
                      <w:tab w:val="clear" w:pos="1402"/>
                      <w:tab w:val="right" w:leader="dot" w:pos="3550"/>
                      <w:tab w:val="right" w:leader="dot" w:pos="4090"/>
                    </w:tabs>
                  </w:pPr>
                  <w:r w:rsidRPr="00825238">
                    <w:t>Special projects (e.g. Divi Neguma)</w:t>
                  </w:r>
                  <w:r w:rsidRPr="00825238">
                    <w:tab/>
                    <w:t>7</w:t>
                  </w:r>
                </w:p>
              </w:tc>
              <w:tc>
                <w:tcPr>
                  <w:tcW w:w="4830" w:type="dxa"/>
                  <w:gridSpan w:val="2"/>
                  <w:tcBorders>
                    <w:left w:val="nil"/>
                    <w:bottom w:val="nil"/>
                    <w:right w:val="nil"/>
                  </w:tcBorders>
                </w:tcPr>
                <w:p w14:paraId="54190456" w14:textId="77777777" w:rsidR="0013082E" w:rsidRPr="00825238" w:rsidRDefault="0013082E" w:rsidP="0013082E">
                  <w:pPr>
                    <w:pStyle w:val="RspOpt1"/>
                    <w:tabs>
                      <w:tab w:val="clear" w:pos="1402"/>
                      <w:tab w:val="right" w:leader="dot" w:pos="4475"/>
                    </w:tabs>
                  </w:pPr>
                </w:p>
                <w:p w14:paraId="5EC82CBC" w14:textId="77777777" w:rsidR="0013082E" w:rsidRPr="00825238" w:rsidRDefault="0013082E" w:rsidP="0013082E">
                  <w:pPr>
                    <w:pStyle w:val="RspOpt1"/>
                    <w:tabs>
                      <w:tab w:val="clear" w:pos="1402"/>
                      <w:tab w:val="right" w:leader="dot" w:pos="4475"/>
                    </w:tabs>
                  </w:pPr>
                  <w:r w:rsidRPr="00825238">
                    <w:t>Friends/neighbor</w:t>
                  </w:r>
                  <w:r w:rsidRPr="00825238">
                    <w:tab/>
                    <w:t>8</w:t>
                  </w:r>
                </w:p>
                <w:p w14:paraId="40690BCD" w14:textId="77777777" w:rsidR="0013082E" w:rsidRPr="00825238" w:rsidRDefault="0013082E" w:rsidP="0013082E">
                  <w:pPr>
                    <w:pStyle w:val="RspOpt1"/>
                    <w:tabs>
                      <w:tab w:val="clear" w:pos="1402"/>
                      <w:tab w:val="right" w:leader="dot" w:pos="4475"/>
                    </w:tabs>
                  </w:pPr>
                  <w:r w:rsidRPr="00825238">
                    <w:t>Private loaner</w:t>
                  </w:r>
                  <w:r w:rsidRPr="00825238">
                    <w:tab/>
                    <w:t>9</w:t>
                  </w:r>
                </w:p>
                <w:p w14:paraId="18F699B5" w14:textId="77777777" w:rsidR="0013082E" w:rsidRPr="00825238" w:rsidRDefault="0013082E" w:rsidP="0013082E">
                  <w:pPr>
                    <w:pStyle w:val="RspOpt1"/>
                    <w:tabs>
                      <w:tab w:val="clear" w:pos="1402"/>
                      <w:tab w:val="right" w:leader="dot" w:pos="4475"/>
                    </w:tabs>
                    <w:rPr>
                      <w:lang w:eastAsia="zh-CN"/>
                    </w:rPr>
                  </w:pPr>
                  <w:r w:rsidRPr="00825238">
                    <w:rPr>
                      <w:lang w:eastAsia="zh-CN"/>
                    </w:rPr>
                    <w:t>Cooperatives</w:t>
                  </w:r>
                  <w:r w:rsidRPr="00825238">
                    <w:rPr>
                      <w:lang w:eastAsia="zh-CN"/>
                    </w:rPr>
                    <w:tab/>
                    <w:t>10</w:t>
                  </w:r>
                </w:p>
                <w:p w14:paraId="47736D40" w14:textId="77777777" w:rsidR="0013082E" w:rsidRPr="00825238" w:rsidRDefault="0013082E" w:rsidP="0013082E">
                  <w:pPr>
                    <w:pStyle w:val="RspOpt1"/>
                    <w:tabs>
                      <w:tab w:val="clear" w:pos="1402"/>
                      <w:tab w:val="right" w:leader="dot" w:pos="4475"/>
                    </w:tabs>
                    <w:rPr>
                      <w:lang w:eastAsia="zh-CN"/>
                    </w:rPr>
                  </w:pPr>
                  <w:r w:rsidRPr="00825238">
                    <w:rPr>
                      <w:lang w:eastAsia="zh-CN"/>
                    </w:rPr>
                    <w:t xml:space="preserve">From working place (i.e., </w:t>
                  </w:r>
                  <w:r w:rsidRPr="00825238">
                    <w:t>formal sector employers</w:t>
                  </w:r>
                  <w:r w:rsidRPr="00825238">
                    <w:rPr>
                      <w:lang w:eastAsia="zh-CN"/>
                    </w:rPr>
                    <w:t>)</w:t>
                  </w:r>
                  <w:r w:rsidRPr="00825238">
                    <w:rPr>
                      <w:lang w:eastAsia="zh-CN"/>
                    </w:rPr>
                    <w:tab/>
                    <w:t>11</w:t>
                  </w:r>
                </w:p>
                <w:p w14:paraId="32330871" w14:textId="77777777" w:rsidR="0013082E" w:rsidRPr="00825238" w:rsidRDefault="0013082E" w:rsidP="0013082E">
                  <w:pPr>
                    <w:pStyle w:val="RspOpt1"/>
                    <w:tabs>
                      <w:tab w:val="clear" w:pos="1402"/>
                      <w:tab w:val="right" w:leader="dot" w:pos="4475"/>
                    </w:tabs>
                  </w:pPr>
                  <w:r w:rsidRPr="00825238">
                    <w:t>Others (</w:t>
                  </w:r>
                  <w:r w:rsidRPr="00825238">
                    <w:rPr>
                      <w:lang w:eastAsia="zh-CN"/>
                    </w:rPr>
                    <w:t>specify)</w:t>
                  </w:r>
                  <w:r w:rsidRPr="00825238">
                    <w:rPr>
                      <w:lang w:eastAsia="zh-CN"/>
                    </w:rPr>
                    <w:tab/>
                    <w:t>12</w:t>
                  </w:r>
                </w:p>
              </w:tc>
            </w:tr>
          </w:tbl>
          <w:p w14:paraId="6E765A56" w14:textId="77777777" w:rsidR="00C355B4" w:rsidRPr="00825238" w:rsidRDefault="00C355B4" w:rsidP="00F554E5">
            <w:pPr>
              <w:rPr>
                <w:ins w:id="0" w:author="Ekanayake, Praveen" w:date="2015-04-06T16:51:00Z"/>
                <w:rFonts w:ascii="Times New Roman" w:eastAsia="Times New Roman" w:hAnsi="Times New Roman" w:cs="Times New Roman"/>
                <w:b/>
                <w:bCs/>
                <w:sz w:val="20"/>
                <w:szCs w:val="20"/>
              </w:rPr>
            </w:pPr>
          </w:p>
          <w:p w14:paraId="4D7481AA" w14:textId="77777777" w:rsidR="0070574D" w:rsidRPr="00825238" w:rsidRDefault="0070574D" w:rsidP="00F554E5">
            <w:pPr>
              <w:rPr>
                <w:ins w:id="1" w:author="Ekanayake, Praveen" w:date="2015-04-06T16:51:00Z"/>
                <w:rFonts w:ascii="Times New Roman" w:eastAsia="Times New Roman" w:hAnsi="Times New Roman" w:cs="Times New Roman"/>
                <w:b/>
                <w:bCs/>
                <w:sz w:val="20"/>
                <w:szCs w:val="20"/>
              </w:rPr>
            </w:pPr>
          </w:p>
          <w:p w14:paraId="099F2A4E" w14:textId="77777777" w:rsidR="0070574D" w:rsidRPr="00825238" w:rsidRDefault="0070574D" w:rsidP="00F554E5">
            <w:pPr>
              <w:rPr>
                <w:ins w:id="2" w:author="Ekanayake, Praveen" w:date="2015-04-06T16:51:00Z"/>
                <w:rFonts w:ascii="Times New Roman" w:eastAsia="Times New Roman" w:hAnsi="Times New Roman" w:cs="Times New Roman"/>
                <w:b/>
                <w:bCs/>
                <w:sz w:val="20"/>
                <w:szCs w:val="20"/>
              </w:rPr>
            </w:pPr>
          </w:p>
          <w:p w14:paraId="3A26BA1E" w14:textId="77777777" w:rsidR="0070574D" w:rsidRPr="00825238" w:rsidRDefault="0070574D" w:rsidP="00F554E5">
            <w:pPr>
              <w:rPr>
                <w:ins w:id="3" w:author="Ekanayake, Praveen" w:date="2015-04-06T16:51:00Z"/>
                <w:rFonts w:ascii="Times New Roman" w:eastAsia="Times New Roman" w:hAnsi="Times New Roman" w:cs="Times New Roman"/>
                <w:b/>
                <w:bCs/>
                <w:sz w:val="20"/>
                <w:szCs w:val="20"/>
              </w:rPr>
            </w:pPr>
          </w:p>
          <w:p w14:paraId="7ABEEB2F" w14:textId="77777777" w:rsidR="0070574D" w:rsidRPr="00825238" w:rsidRDefault="0070574D" w:rsidP="00F554E5">
            <w:pPr>
              <w:rPr>
                <w:ins w:id="4" w:author="Ekanayake, Praveen" w:date="2015-04-06T16:51:00Z"/>
                <w:rFonts w:ascii="Times New Roman" w:eastAsia="Times New Roman" w:hAnsi="Times New Roman" w:cs="Times New Roman"/>
                <w:b/>
                <w:bCs/>
                <w:sz w:val="20"/>
                <w:szCs w:val="20"/>
              </w:rPr>
            </w:pPr>
          </w:p>
          <w:p w14:paraId="0951658F" w14:textId="77777777" w:rsidR="0070574D" w:rsidRPr="00825238" w:rsidRDefault="0070574D" w:rsidP="00F554E5">
            <w:pPr>
              <w:rPr>
                <w:ins w:id="5" w:author="Ekanayake, Praveen" w:date="2015-04-06T16:51:00Z"/>
                <w:rFonts w:ascii="Times New Roman" w:eastAsia="Times New Roman" w:hAnsi="Times New Roman" w:cs="Times New Roman"/>
                <w:b/>
                <w:bCs/>
                <w:sz w:val="20"/>
                <w:szCs w:val="20"/>
              </w:rPr>
            </w:pPr>
          </w:p>
          <w:p w14:paraId="12B1DF9E" w14:textId="77777777" w:rsidR="0070574D" w:rsidRPr="00825238" w:rsidRDefault="0070574D" w:rsidP="00F554E5">
            <w:pPr>
              <w:rPr>
                <w:ins w:id="6" w:author="Ekanayake, Praveen" w:date="2015-04-06T16:51:00Z"/>
                <w:rFonts w:ascii="Times New Roman" w:eastAsia="Times New Roman" w:hAnsi="Times New Roman" w:cs="Times New Roman"/>
                <w:b/>
                <w:bCs/>
                <w:sz w:val="20"/>
                <w:szCs w:val="20"/>
              </w:rPr>
            </w:pPr>
          </w:p>
          <w:p w14:paraId="4CDC5A82" w14:textId="77777777" w:rsidR="0070574D" w:rsidRPr="00825238" w:rsidRDefault="0070574D" w:rsidP="00F554E5">
            <w:pPr>
              <w:rPr>
                <w:ins w:id="7" w:author="Ekanayake, Praveen" w:date="2015-04-06T16:51:00Z"/>
                <w:rFonts w:ascii="Times New Roman" w:eastAsia="Times New Roman" w:hAnsi="Times New Roman" w:cs="Times New Roman"/>
                <w:b/>
                <w:bCs/>
                <w:sz w:val="20"/>
                <w:szCs w:val="20"/>
              </w:rPr>
            </w:pPr>
          </w:p>
          <w:p w14:paraId="3C890A37" w14:textId="77777777" w:rsidR="0070574D" w:rsidRPr="00825238" w:rsidRDefault="0070574D" w:rsidP="00F554E5">
            <w:pPr>
              <w:rPr>
                <w:rFonts w:ascii="Times New Roman" w:eastAsia="Times New Roman" w:hAnsi="Times New Roman" w:cs="Times New Roman"/>
                <w:b/>
                <w:bCs/>
                <w:sz w:val="20"/>
                <w:szCs w:val="20"/>
              </w:rPr>
            </w:pPr>
          </w:p>
        </w:tc>
      </w:tr>
    </w:tbl>
    <w:p w14:paraId="39DF05A1" w14:textId="77777777" w:rsidR="0082272C" w:rsidRPr="00825238" w:rsidRDefault="0082272C" w:rsidP="00557D79">
      <w:pPr>
        <w:pStyle w:val="Heading1"/>
        <w:sectPr w:rsidR="0082272C" w:rsidRPr="00825238" w:rsidSect="00DC5C26">
          <w:headerReference w:type="default" r:id="rId8"/>
          <w:footerReference w:type="default" r:id="rId9"/>
          <w:pgSz w:w="16839" w:h="11907" w:orient="landscape" w:code="9"/>
          <w:pgMar w:top="720" w:right="720" w:bottom="806" w:left="720" w:header="576" w:footer="576" w:gutter="0"/>
          <w:cols w:space="720"/>
          <w:docGrid w:linePitch="360"/>
        </w:sectPr>
      </w:pPr>
    </w:p>
    <w:p w14:paraId="5CFD55D2" w14:textId="77777777" w:rsidR="00D61894" w:rsidRPr="00825238" w:rsidRDefault="00D61894" w:rsidP="005544C4">
      <w:pPr>
        <w:contextualSpacing/>
        <w:rPr>
          <w:rFonts w:ascii="Calibri" w:eastAsia="Times New Roman" w:hAnsi="Calibri" w:cs="Times New Roman"/>
          <w:b/>
          <w:bCs/>
          <w:sz w:val="20"/>
          <w:szCs w:val="20"/>
        </w:rPr>
      </w:pPr>
    </w:p>
    <w:p w14:paraId="7DD23765" w14:textId="77777777" w:rsidR="00043CFD" w:rsidRPr="00825238" w:rsidRDefault="00043CFD" w:rsidP="00F2205C">
      <w:pPr>
        <w:rPr>
          <w:rFonts w:ascii="Times New Roman" w:eastAsia="Times New Roman" w:hAnsi="Times New Roman" w:cs="Times New Roman"/>
          <w:b/>
          <w:bCs/>
          <w:sz w:val="20"/>
          <w:szCs w:val="20"/>
        </w:rPr>
      </w:pPr>
      <w:r w:rsidRPr="00825238">
        <w:rPr>
          <w:rFonts w:ascii="Times New Roman" w:eastAsia="Times New Roman" w:hAnsi="Times New Roman" w:cs="Times New Roman"/>
          <w:b/>
          <w:bCs/>
          <w:sz w:val="20"/>
          <w:szCs w:val="20"/>
        </w:rPr>
        <w:t>Table ENV1: Perceived Changes in Environment</w:t>
      </w:r>
    </w:p>
    <w:p w14:paraId="04A4234B" w14:textId="77777777" w:rsidR="00043CFD" w:rsidRPr="00825238" w:rsidRDefault="00043CFD" w:rsidP="00F2205C">
      <w:pPr>
        <w:rPr>
          <w:rFonts w:ascii="Times New Roman" w:eastAsia="Times New Roman" w:hAnsi="Times New Roman" w:cs="Times New Roman"/>
          <w:b/>
          <w:bCs/>
          <w:sz w:val="20"/>
          <w:szCs w:val="20"/>
        </w:rPr>
      </w:pPr>
    </w:p>
    <w:p w14:paraId="27EAA2A1" w14:textId="2A14D09F" w:rsidR="00043CFD" w:rsidRPr="00825238" w:rsidRDefault="00043CFD" w:rsidP="00C64DC2">
      <w:pPr>
        <w:pStyle w:val="Instructions-header"/>
        <w:rPr>
          <w:rFonts w:eastAsia="Times New Roman"/>
          <w:color w:val="auto"/>
        </w:rPr>
      </w:pPr>
      <w:r w:rsidRPr="00825238">
        <w:rPr>
          <w:rFonts w:eastAsia="Times New Roman"/>
          <w:color w:val="auto"/>
        </w:rPr>
        <w:t>Ask each of the statement</w:t>
      </w:r>
      <w:r w:rsidR="009277C2" w:rsidRPr="00825238">
        <w:rPr>
          <w:rFonts w:eastAsia="Times New Roman"/>
          <w:color w:val="auto"/>
        </w:rPr>
        <w:t>s</w:t>
      </w:r>
      <w:r w:rsidRPr="00825238">
        <w:rPr>
          <w:rFonts w:eastAsia="Times New Roman"/>
          <w:color w:val="auto"/>
        </w:rPr>
        <w:t xml:space="preserve"> and record the respondent’s perception of whether the following conditions have changed since he/she was a child. If the farmer </w:t>
      </w:r>
      <w:r w:rsidR="00F71C80" w:rsidRPr="00825238">
        <w:rPr>
          <w:rFonts w:eastAsia="Times New Roman"/>
          <w:color w:val="auto"/>
        </w:rPr>
        <w:t>states</w:t>
      </w:r>
      <w:r w:rsidRPr="00825238">
        <w:rPr>
          <w:rFonts w:eastAsia="Times New Roman"/>
          <w:color w:val="auto"/>
        </w:rPr>
        <w:t xml:space="preserve"> that he/she does not know or cannot say, indicate this in the last column. Do not offer ‘can’t say’ as a response option.</w:t>
      </w:r>
    </w:p>
    <w:p w14:paraId="6F6DBEAC" w14:textId="77777777" w:rsidR="00043CFD" w:rsidRPr="00825238" w:rsidRDefault="00043CFD" w:rsidP="00317584">
      <w:pPr>
        <w:pStyle w:val="Questions"/>
        <w:jc w:val="left"/>
        <w:rPr>
          <w:color w:val="auto"/>
        </w:rPr>
      </w:pPr>
    </w:p>
    <w:p w14:paraId="6038B190" w14:textId="77777777" w:rsidR="00043CFD" w:rsidRPr="00825238" w:rsidRDefault="00043CFD" w:rsidP="00317584">
      <w:pPr>
        <w:pStyle w:val="Questions"/>
        <w:jc w:val="left"/>
        <w:rPr>
          <w:color w:val="auto"/>
        </w:rPr>
      </w:pPr>
      <w:r w:rsidRPr="00825238">
        <w:rPr>
          <w:color w:val="auto"/>
        </w:rPr>
        <w:t xml:space="preserve">According to your experience since childhood…   (Read out the statement)  </w:t>
      </w:r>
    </w:p>
    <w:p w14:paraId="7A00BC7F" w14:textId="77777777" w:rsidR="00043CFD" w:rsidRPr="00825238" w:rsidRDefault="00043CFD" w:rsidP="00317584">
      <w:pPr>
        <w:pStyle w:val="Questions"/>
        <w:jc w:val="left"/>
        <w:rPr>
          <w:color w:val="auto"/>
        </w:rPr>
      </w:pP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7"/>
        <w:gridCol w:w="1620"/>
        <w:gridCol w:w="1620"/>
        <w:gridCol w:w="1530"/>
        <w:gridCol w:w="270"/>
        <w:gridCol w:w="1260"/>
      </w:tblGrid>
      <w:tr w:rsidR="00043CFD" w:rsidRPr="00825238" w14:paraId="13C99DA8" w14:textId="77777777" w:rsidTr="00043CFD">
        <w:trPr>
          <w:cantSplit/>
          <w:trHeight w:val="692"/>
        </w:trPr>
        <w:tc>
          <w:tcPr>
            <w:tcW w:w="3937" w:type="dxa"/>
            <w:shd w:val="clear" w:color="auto" w:fill="auto"/>
          </w:tcPr>
          <w:p w14:paraId="094C5684"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environment temperature</w:t>
            </w:r>
          </w:p>
        </w:tc>
        <w:tc>
          <w:tcPr>
            <w:tcW w:w="1620" w:type="dxa"/>
          </w:tcPr>
          <w:p w14:paraId="509FBB8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1AE9FF04"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1DE8EF2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0C2C906E"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4AD81D6"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F5AB939"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6808850"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BFA3F4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5A5A54F1"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bottom w:val="nil"/>
            </w:tcBorders>
          </w:tcPr>
          <w:p w14:paraId="56798CB2"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10177F21"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7074CF21"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C3B2364"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0909FACB" w14:textId="77777777" w:rsidTr="00043CFD">
        <w:trPr>
          <w:cantSplit/>
          <w:trHeight w:val="20"/>
        </w:trPr>
        <w:tc>
          <w:tcPr>
            <w:tcW w:w="3937" w:type="dxa"/>
            <w:shd w:val="clear" w:color="auto" w:fill="auto"/>
            <w:hideMark/>
          </w:tcPr>
          <w:p w14:paraId="38B1DFD8"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The beginning of the rain in Maha season </w:t>
            </w:r>
          </w:p>
        </w:tc>
        <w:tc>
          <w:tcPr>
            <w:tcW w:w="1620" w:type="dxa"/>
          </w:tcPr>
          <w:p w14:paraId="1AE52296"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636C820C"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earlier</w:t>
            </w:r>
          </w:p>
          <w:p w14:paraId="54C5F0FB"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48BAB93B"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3E60E36D"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601A20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27B14FFE"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8568343"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later</w:t>
            </w:r>
          </w:p>
          <w:p w14:paraId="09F67FD4"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0929D5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23ABDF37"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139F0013" w14:textId="77777777" w:rsidR="00043CFD" w:rsidRPr="00825238" w:rsidRDefault="00043CFD" w:rsidP="00043CFD">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5D28A21"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387B31A" w14:textId="77777777" w:rsidTr="00043CFD">
        <w:trPr>
          <w:cantSplit/>
          <w:trHeight w:val="20"/>
        </w:trPr>
        <w:tc>
          <w:tcPr>
            <w:tcW w:w="3937" w:type="dxa"/>
            <w:shd w:val="clear" w:color="auto" w:fill="auto"/>
            <w:hideMark/>
          </w:tcPr>
          <w:p w14:paraId="5EE6F950"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rainfall during Maha season</w:t>
            </w:r>
          </w:p>
        </w:tc>
        <w:tc>
          <w:tcPr>
            <w:tcW w:w="1620" w:type="dxa"/>
          </w:tcPr>
          <w:p w14:paraId="5DF75B6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757AB3D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F514F9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6D68091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4B315CB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FBFD77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3DB8CB8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75653D8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7F6606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1DDFD2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C45ACE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8076E7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0269750"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34380B" w:rsidRPr="00825238" w14:paraId="0A5C99F9" w14:textId="77777777" w:rsidTr="00043CFD">
        <w:trPr>
          <w:cantSplit/>
          <w:trHeight w:val="20"/>
        </w:trPr>
        <w:tc>
          <w:tcPr>
            <w:tcW w:w="3937" w:type="dxa"/>
            <w:shd w:val="clear" w:color="auto" w:fill="auto"/>
            <w:hideMark/>
          </w:tcPr>
          <w:p w14:paraId="27EEBA86" w14:textId="31A7E7D4" w:rsidR="0034380B" w:rsidRPr="00825238" w:rsidRDefault="00B80D69"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spread of rain during the Maha season</w:t>
            </w:r>
          </w:p>
        </w:tc>
        <w:tc>
          <w:tcPr>
            <w:tcW w:w="1620" w:type="dxa"/>
          </w:tcPr>
          <w:p w14:paraId="692E8B97"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9AE09A8"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Less  spread</w:t>
            </w:r>
          </w:p>
          <w:p w14:paraId="7D1DF330"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620" w:type="dxa"/>
          </w:tcPr>
          <w:p w14:paraId="64B537CA"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172A1E59"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47789CDE"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530" w:type="dxa"/>
          </w:tcPr>
          <w:p w14:paraId="45DAE744"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79E6F89C" w14:textId="77777777" w:rsidR="0034380B" w:rsidRPr="00825238" w:rsidRDefault="0034380B" w:rsidP="00AA0634">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More spread</w:t>
            </w:r>
          </w:p>
          <w:p w14:paraId="1F02B493"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45D625B2"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260" w:type="dxa"/>
          </w:tcPr>
          <w:p w14:paraId="437103A4"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61A58C95"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270F2073" w14:textId="77777777" w:rsidR="0034380B" w:rsidRPr="00825238" w:rsidRDefault="0034380B" w:rsidP="00043CFD">
            <w:pPr>
              <w:ind w:left="435" w:hanging="450"/>
              <w:jc w:val="center"/>
              <w:rPr>
                <w:rFonts w:ascii="Times New Roman" w:eastAsia="Times New Roman" w:hAnsi="Times New Roman" w:cs="Times New Roman"/>
                <w:sz w:val="20"/>
                <w:szCs w:val="20"/>
              </w:rPr>
            </w:pPr>
          </w:p>
        </w:tc>
      </w:tr>
      <w:tr w:rsidR="0034380B" w:rsidRPr="00825238" w14:paraId="7875C4ED" w14:textId="77777777" w:rsidTr="00043CFD">
        <w:trPr>
          <w:cantSplit/>
          <w:trHeight w:val="20"/>
        </w:trPr>
        <w:tc>
          <w:tcPr>
            <w:tcW w:w="3937" w:type="dxa"/>
            <w:shd w:val="clear" w:color="auto" w:fill="auto"/>
          </w:tcPr>
          <w:p w14:paraId="1D8B8FCB" w14:textId="4912165F" w:rsidR="0034380B" w:rsidRPr="00825238" w:rsidRDefault="0034380B"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Heavy rain </w:t>
            </w:r>
            <w:r w:rsidR="00B80D69" w:rsidRPr="00825238">
              <w:rPr>
                <w:rFonts w:ascii="Times New Roman" w:eastAsia="Times New Roman" w:hAnsi="Times New Roman" w:cs="Times New Roman"/>
                <w:sz w:val="20"/>
                <w:szCs w:val="20"/>
              </w:rPr>
              <w:t>within a short period</w:t>
            </w:r>
            <w:r w:rsidRPr="00825238">
              <w:rPr>
                <w:rFonts w:ascii="Times New Roman" w:eastAsia="Times New Roman" w:hAnsi="Times New Roman" w:cs="Times New Roman"/>
                <w:sz w:val="20"/>
                <w:szCs w:val="20"/>
              </w:rPr>
              <w:t xml:space="preserve"> in </w:t>
            </w:r>
            <w:r w:rsidR="00B80D69" w:rsidRPr="00825238">
              <w:rPr>
                <w:rFonts w:ascii="Times New Roman" w:eastAsia="Times New Roman" w:hAnsi="Times New Roman" w:cs="Times New Roman"/>
                <w:sz w:val="20"/>
                <w:szCs w:val="20"/>
              </w:rPr>
              <w:t>M</w:t>
            </w:r>
            <w:r w:rsidRPr="00825238">
              <w:rPr>
                <w:rFonts w:ascii="Times New Roman" w:eastAsia="Times New Roman" w:hAnsi="Times New Roman" w:cs="Times New Roman"/>
                <w:sz w:val="20"/>
                <w:szCs w:val="20"/>
              </w:rPr>
              <w:t xml:space="preserve">aha season </w:t>
            </w:r>
          </w:p>
        </w:tc>
        <w:tc>
          <w:tcPr>
            <w:tcW w:w="1620" w:type="dxa"/>
          </w:tcPr>
          <w:p w14:paraId="0E182A47"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501A9CDD"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2800B788"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620" w:type="dxa"/>
          </w:tcPr>
          <w:p w14:paraId="3E8DAFCD"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C9E2BAE"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AFE94BE"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530" w:type="dxa"/>
          </w:tcPr>
          <w:p w14:paraId="539D1164"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BB11766"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63DB7760"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757F771D" w14:textId="77777777" w:rsidR="0034380B" w:rsidRPr="00825238" w:rsidRDefault="0034380B" w:rsidP="00043CFD">
            <w:pPr>
              <w:ind w:left="435" w:hanging="450"/>
              <w:jc w:val="center"/>
              <w:rPr>
                <w:rFonts w:ascii="Times New Roman" w:eastAsia="Times New Roman" w:hAnsi="Times New Roman" w:cs="Times New Roman"/>
                <w:sz w:val="20"/>
                <w:szCs w:val="20"/>
              </w:rPr>
            </w:pPr>
          </w:p>
        </w:tc>
        <w:tc>
          <w:tcPr>
            <w:tcW w:w="1260" w:type="dxa"/>
          </w:tcPr>
          <w:p w14:paraId="36097A30"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4A15795" w14:textId="77777777" w:rsidR="0034380B"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CA9C84B" w14:textId="77777777" w:rsidR="0034380B" w:rsidRPr="00825238" w:rsidRDefault="0034380B" w:rsidP="00043CFD">
            <w:pPr>
              <w:ind w:left="435" w:hanging="450"/>
              <w:jc w:val="center"/>
              <w:rPr>
                <w:rFonts w:ascii="Times New Roman" w:eastAsia="Times New Roman" w:hAnsi="Times New Roman" w:cs="Times New Roman"/>
                <w:sz w:val="20"/>
                <w:szCs w:val="20"/>
              </w:rPr>
            </w:pPr>
          </w:p>
        </w:tc>
      </w:tr>
      <w:tr w:rsidR="00043CFD" w:rsidRPr="00825238" w14:paraId="344C9B2F" w14:textId="77777777" w:rsidTr="00043CFD">
        <w:trPr>
          <w:cantSplit/>
          <w:trHeight w:val="20"/>
        </w:trPr>
        <w:tc>
          <w:tcPr>
            <w:tcW w:w="3937" w:type="dxa"/>
            <w:shd w:val="clear" w:color="auto" w:fill="auto"/>
          </w:tcPr>
          <w:p w14:paraId="5910B693"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The beginning of the rain in Yala season </w:t>
            </w:r>
          </w:p>
        </w:tc>
        <w:tc>
          <w:tcPr>
            <w:tcW w:w="1620" w:type="dxa"/>
          </w:tcPr>
          <w:p w14:paraId="7139169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62596D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earlier</w:t>
            </w:r>
          </w:p>
          <w:p w14:paraId="5B18C89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60D426D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45E1F13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7EFF49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1B88343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348855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Is later</w:t>
            </w:r>
          </w:p>
          <w:p w14:paraId="202F2BA6"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4CAA542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3D6A1AC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2A92254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43ABE3BD"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60C163E8" w14:textId="77777777" w:rsidTr="00043CFD">
        <w:trPr>
          <w:cantSplit/>
          <w:trHeight w:val="20"/>
        </w:trPr>
        <w:tc>
          <w:tcPr>
            <w:tcW w:w="3937" w:type="dxa"/>
            <w:shd w:val="clear" w:color="auto" w:fill="auto"/>
          </w:tcPr>
          <w:p w14:paraId="79EA2586"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rainfall during Yala season</w:t>
            </w:r>
          </w:p>
        </w:tc>
        <w:tc>
          <w:tcPr>
            <w:tcW w:w="1620" w:type="dxa"/>
          </w:tcPr>
          <w:p w14:paraId="26AE8283"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0FD1A6B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8F6A7F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299723A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6404F1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C26AB0E"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27CE41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4C4651E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0C173D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58870123"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E436E5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0BEDA6AD"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371FF9DD"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0751D548" w14:textId="77777777" w:rsidTr="00043CFD">
        <w:trPr>
          <w:cantSplit/>
          <w:trHeight w:val="20"/>
        </w:trPr>
        <w:tc>
          <w:tcPr>
            <w:tcW w:w="3937" w:type="dxa"/>
            <w:shd w:val="clear" w:color="auto" w:fill="auto"/>
          </w:tcPr>
          <w:p w14:paraId="7622A633" w14:textId="3B5BAE64" w:rsidR="0034380B" w:rsidRPr="00825238" w:rsidRDefault="00B80D69" w:rsidP="0034380B">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spread of rain during the Yala season</w:t>
            </w:r>
          </w:p>
        </w:tc>
        <w:tc>
          <w:tcPr>
            <w:tcW w:w="1620" w:type="dxa"/>
          </w:tcPr>
          <w:p w14:paraId="2A4EFA73"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2EAD470" w14:textId="4C2E4C2D" w:rsidR="00043CFD"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 xml:space="preserve">Less </w:t>
            </w:r>
            <w:r w:rsidR="00043CFD" w:rsidRPr="00825238">
              <w:rPr>
                <w:rFonts w:ascii="Times New Roman" w:eastAsia="Times New Roman" w:hAnsi="Times New Roman" w:cs="Times New Roman"/>
                <w:sz w:val="20"/>
                <w:szCs w:val="20"/>
              </w:rPr>
              <w:t xml:space="preserve"> </w:t>
            </w:r>
            <w:r w:rsidRPr="00825238">
              <w:rPr>
                <w:rFonts w:ascii="Times New Roman" w:eastAsia="Times New Roman" w:hAnsi="Times New Roman" w:cs="Times New Roman"/>
                <w:sz w:val="20"/>
                <w:szCs w:val="20"/>
              </w:rPr>
              <w:t>spread</w:t>
            </w:r>
          </w:p>
          <w:p w14:paraId="75E48B2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5BBC29E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CA0FDD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27377A1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1653EC1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2C962F57" w14:textId="6BFE677D" w:rsidR="00043CFD" w:rsidRPr="00825238" w:rsidRDefault="0034380B"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More spread</w:t>
            </w:r>
          </w:p>
          <w:p w14:paraId="18A2DA6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3AA23574"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7BE98345"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485DEFF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6CCBBEA"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32CD8757" w14:textId="77777777" w:rsidTr="00043CFD">
        <w:trPr>
          <w:cantSplit/>
          <w:trHeight w:val="20"/>
        </w:trPr>
        <w:tc>
          <w:tcPr>
            <w:tcW w:w="3937" w:type="dxa"/>
            <w:shd w:val="clear" w:color="auto" w:fill="auto"/>
          </w:tcPr>
          <w:p w14:paraId="696FD364" w14:textId="763DDD01" w:rsidR="0034380B" w:rsidRPr="00825238" w:rsidRDefault="00B80D69" w:rsidP="00B80D69">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Heavy rain with</w:t>
            </w:r>
            <w:r w:rsidR="0034380B" w:rsidRPr="00825238">
              <w:rPr>
                <w:rFonts w:ascii="Times New Roman" w:eastAsia="Times New Roman" w:hAnsi="Times New Roman" w:cs="Times New Roman"/>
                <w:sz w:val="20"/>
                <w:szCs w:val="20"/>
              </w:rPr>
              <w:t xml:space="preserve">in a short period </w:t>
            </w:r>
            <w:r w:rsidR="00043CFD" w:rsidRPr="00825238">
              <w:rPr>
                <w:rFonts w:ascii="Times New Roman" w:eastAsia="Times New Roman" w:hAnsi="Times New Roman" w:cs="Times New Roman"/>
                <w:sz w:val="20"/>
                <w:szCs w:val="20"/>
              </w:rPr>
              <w:t xml:space="preserve">in Yala season </w:t>
            </w:r>
          </w:p>
        </w:tc>
        <w:tc>
          <w:tcPr>
            <w:tcW w:w="1620" w:type="dxa"/>
          </w:tcPr>
          <w:p w14:paraId="020D91ED"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5DA3E878"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41A2659"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2A3E249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2D0F4D5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3F15CB5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2264A7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520418E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023CA6BF"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6BD5A9C7"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7EDF209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50F1536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518C86B"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907C092" w14:textId="77777777" w:rsidTr="00043CFD">
        <w:trPr>
          <w:cantSplit/>
          <w:trHeight w:val="20"/>
        </w:trPr>
        <w:tc>
          <w:tcPr>
            <w:tcW w:w="3937" w:type="dxa"/>
            <w:shd w:val="clear" w:color="auto" w:fill="auto"/>
          </w:tcPr>
          <w:p w14:paraId="11CDDF9D" w14:textId="77777777"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predictability of rainfall</w:t>
            </w:r>
          </w:p>
        </w:tc>
        <w:tc>
          <w:tcPr>
            <w:tcW w:w="1620" w:type="dxa"/>
          </w:tcPr>
          <w:p w14:paraId="220836B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30270808"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646BEBAD"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1B3D44B6"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1881AD1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41D952CC"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494A2BFC"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3D862E26"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5FA54C35"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6369766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5FEF3B02"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77B7986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595EE86F"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r w:rsidR="00043CFD" w:rsidRPr="00825238" w14:paraId="218E3F9B" w14:textId="77777777" w:rsidTr="00043CFD">
        <w:trPr>
          <w:cantSplit/>
          <w:trHeight w:val="20"/>
        </w:trPr>
        <w:tc>
          <w:tcPr>
            <w:tcW w:w="3937" w:type="dxa"/>
            <w:shd w:val="clear" w:color="auto" w:fill="auto"/>
          </w:tcPr>
          <w:p w14:paraId="29735724" w14:textId="62A9E348" w:rsidR="00043CFD" w:rsidRPr="00825238" w:rsidRDefault="00043CFD" w:rsidP="00FC7C0E">
            <w:pPr>
              <w:pStyle w:val="ListParagraph"/>
              <w:numPr>
                <w:ilvl w:val="0"/>
                <w:numId w:val="6"/>
              </w:numPr>
              <w:ind w:left="435" w:hanging="450"/>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The frequency of drought (a period of severe water shortage, which is much more severe than a typical</w:t>
            </w:r>
            <w:r w:rsidR="000C13FC" w:rsidRPr="00825238">
              <w:rPr>
                <w:rFonts w:ascii="Times New Roman" w:eastAsia="Times New Roman" w:hAnsi="Times New Roman" w:cs="Times New Roman"/>
                <w:sz w:val="20"/>
                <w:szCs w:val="20"/>
              </w:rPr>
              <w:t>ly dry Yala</w:t>
            </w:r>
            <w:r w:rsidRPr="00825238">
              <w:rPr>
                <w:rFonts w:ascii="Times New Roman" w:eastAsia="Times New Roman" w:hAnsi="Times New Roman" w:cs="Times New Roman"/>
                <w:sz w:val="20"/>
                <w:szCs w:val="20"/>
              </w:rPr>
              <w:t>)</w:t>
            </w:r>
          </w:p>
          <w:p w14:paraId="48E2B919" w14:textId="77777777" w:rsidR="00043CFD" w:rsidRPr="00825238" w:rsidRDefault="00043CFD" w:rsidP="000C13FC">
            <w:pPr>
              <w:rPr>
                <w:rFonts w:ascii="Times New Roman" w:eastAsia="Times New Roman" w:hAnsi="Times New Roman" w:cs="Times New Roman"/>
                <w:sz w:val="20"/>
                <w:szCs w:val="20"/>
              </w:rPr>
            </w:pPr>
          </w:p>
        </w:tc>
        <w:tc>
          <w:tcPr>
            <w:tcW w:w="1620" w:type="dxa"/>
          </w:tcPr>
          <w:p w14:paraId="3CE3D6B0"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p w14:paraId="0BAFF947"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decreased</w:t>
            </w:r>
          </w:p>
          <w:p w14:paraId="78FADC60"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620" w:type="dxa"/>
          </w:tcPr>
          <w:p w14:paraId="4AE548EF"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p w14:paraId="592BCE9E"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not changed</w:t>
            </w:r>
          </w:p>
          <w:p w14:paraId="00A25C6B"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530" w:type="dxa"/>
          </w:tcPr>
          <w:p w14:paraId="6FC02041"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p w14:paraId="38A23DF9"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Has increased</w:t>
            </w:r>
          </w:p>
          <w:p w14:paraId="43304F1A"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270" w:type="dxa"/>
            <w:tcBorders>
              <w:top w:val="nil"/>
              <w:bottom w:val="nil"/>
            </w:tcBorders>
          </w:tcPr>
          <w:p w14:paraId="2F576386" w14:textId="77777777" w:rsidR="00043CFD" w:rsidRPr="00825238" w:rsidRDefault="00043CFD" w:rsidP="00043CFD">
            <w:pPr>
              <w:ind w:left="435" w:hanging="450"/>
              <w:jc w:val="center"/>
              <w:rPr>
                <w:rFonts w:ascii="Times New Roman" w:eastAsia="Times New Roman" w:hAnsi="Times New Roman" w:cs="Times New Roman"/>
                <w:sz w:val="20"/>
                <w:szCs w:val="20"/>
              </w:rPr>
            </w:pPr>
          </w:p>
        </w:tc>
        <w:tc>
          <w:tcPr>
            <w:tcW w:w="1260" w:type="dxa"/>
          </w:tcPr>
          <w:p w14:paraId="4691E5AB"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p w14:paraId="6624B0BA" w14:textId="77777777" w:rsidR="00043CFD" w:rsidRPr="00825238" w:rsidRDefault="00043CFD" w:rsidP="009277C2">
            <w:pPr>
              <w:ind w:left="435" w:hanging="450"/>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Can’t say</w:t>
            </w:r>
          </w:p>
          <w:p w14:paraId="289CC715" w14:textId="77777777" w:rsidR="00043CFD" w:rsidRPr="00825238" w:rsidRDefault="00043CFD" w:rsidP="00043CFD">
            <w:pPr>
              <w:ind w:left="435" w:hanging="450"/>
              <w:jc w:val="center"/>
              <w:rPr>
                <w:rFonts w:ascii="Times New Roman" w:eastAsia="Times New Roman" w:hAnsi="Times New Roman" w:cs="Times New Roman"/>
                <w:sz w:val="20"/>
                <w:szCs w:val="20"/>
              </w:rPr>
            </w:pPr>
          </w:p>
        </w:tc>
      </w:tr>
    </w:tbl>
    <w:p w14:paraId="692AE204" w14:textId="77777777" w:rsidR="00E96C6C" w:rsidRPr="00825238" w:rsidRDefault="00E96C6C" w:rsidP="005544C4">
      <w:pPr>
        <w:contextualSpacing/>
        <w:rPr>
          <w:rFonts w:ascii="Calibri" w:eastAsia="Times New Roman" w:hAnsi="Calibri" w:cs="Times New Roman"/>
          <w:b/>
          <w:bCs/>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5"/>
      </w:tblGrid>
      <w:tr w:rsidR="00043CFD" w:rsidRPr="00825238" w14:paraId="4AD1028B" w14:textId="77777777" w:rsidTr="009277C2">
        <w:trPr>
          <w:cantSplit/>
          <w:trHeight w:val="20"/>
        </w:trPr>
        <w:tc>
          <w:tcPr>
            <w:tcW w:w="10702" w:type="dxa"/>
            <w:shd w:val="clear" w:color="auto" w:fill="auto"/>
          </w:tcPr>
          <w:p w14:paraId="2D2DA2F3"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Are there any other environmental conditions that I didn’t mention here that you’ve noticed a change in? (enter up to 3)</w:t>
            </w:r>
          </w:p>
        </w:tc>
      </w:tr>
      <w:tr w:rsidR="00043CFD" w:rsidRPr="00825238" w14:paraId="28D0F792" w14:textId="77777777" w:rsidTr="009277C2">
        <w:trPr>
          <w:cantSplit/>
          <w:trHeight w:val="20"/>
        </w:trPr>
        <w:tc>
          <w:tcPr>
            <w:tcW w:w="10702" w:type="dxa"/>
            <w:shd w:val="clear" w:color="auto" w:fill="auto"/>
          </w:tcPr>
          <w:p w14:paraId="4F5B6629"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12a</w:t>
            </w:r>
          </w:p>
          <w:p w14:paraId="006B20AB" w14:textId="77777777" w:rsidR="00043CFD" w:rsidRPr="00825238" w:rsidRDefault="00043CFD" w:rsidP="009277C2">
            <w:pPr>
              <w:rPr>
                <w:rFonts w:ascii="Times New Roman" w:eastAsia="Times New Roman" w:hAnsi="Times New Roman" w:cs="Times New Roman"/>
                <w:sz w:val="20"/>
                <w:szCs w:val="20"/>
              </w:rPr>
            </w:pPr>
          </w:p>
        </w:tc>
      </w:tr>
      <w:tr w:rsidR="00043CFD" w:rsidRPr="00825238" w14:paraId="04325C86" w14:textId="77777777" w:rsidTr="009277C2">
        <w:trPr>
          <w:cantSplit/>
          <w:trHeight w:val="20"/>
        </w:trPr>
        <w:tc>
          <w:tcPr>
            <w:tcW w:w="10702" w:type="dxa"/>
            <w:shd w:val="clear" w:color="auto" w:fill="auto"/>
          </w:tcPr>
          <w:p w14:paraId="73B65F66"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12b</w:t>
            </w:r>
          </w:p>
          <w:p w14:paraId="3676BCB6" w14:textId="77777777" w:rsidR="00043CFD" w:rsidRPr="00825238" w:rsidRDefault="00043CFD" w:rsidP="009277C2">
            <w:pPr>
              <w:rPr>
                <w:rFonts w:ascii="Times New Roman" w:eastAsia="Times New Roman" w:hAnsi="Times New Roman" w:cs="Times New Roman"/>
                <w:sz w:val="20"/>
                <w:szCs w:val="20"/>
              </w:rPr>
            </w:pPr>
          </w:p>
        </w:tc>
      </w:tr>
      <w:tr w:rsidR="00043CFD" w:rsidRPr="00825238" w14:paraId="1F07359E" w14:textId="77777777" w:rsidTr="009277C2">
        <w:trPr>
          <w:cantSplit/>
          <w:trHeight w:val="20"/>
        </w:trPr>
        <w:tc>
          <w:tcPr>
            <w:tcW w:w="10702" w:type="dxa"/>
            <w:shd w:val="clear" w:color="auto" w:fill="auto"/>
          </w:tcPr>
          <w:p w14:paraId="1B144252" w14:textId="77777777" w:rsidR="00043CFD" w:rsidRPr="00825238" w:rsidRDefault="00043CFD" w:rsidP="009277C2">
            <w:pP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12c</w:t>
            </w:r>
          </w:p>
          <w:p w14:paraId="7340FBC2" w14:textId="77777777" w:rsidR="00043CFD" w:rsidRPr="00825238" w:rsidRDefault="00043CFD" w:rsidP="009277C2">
            <w:pPr>
              <w:rPr>
                <w:rFonts w:ascii="Times New Roman" w:eastAsia="Times New Roman" w:hAnsi="Times New Roman" w:cs="Times New Roman"/>
                <w:sz w:val="20"/>
                <w:szCs w:val="20"/>
              </w:rPr>
            </w:pPr>
          </w:p>
        </w:tc>
      </w:tr>
    </w:tbl>
    <w:p w14:paraId="72A0B6DA" w14:textId="77777777" w:rsidR="00043CFD" w:rsidRPr="00825238" w:rsidRDefault="00043CFD" w:rsidP="005544C4">
      <w:pPr>
        <w:contextualSpacing/>
        <w:rPr>
          <w:rFonts w:ascii="Calibri" w:eastAsia="Times New Roman" w:hAnsi="Calibri" w:cs="Times New Roman"/>
          <w:b/>
          <w:bCs/>
          <w:sz w:val="20"/>
          <w:szCs w:val="20"/>
        </w:rPr>
      </w:pPr>
    </w:p>
    <w:p w14:paraId="1A93BBD7" w14:textId="77777777" w:rsidR="0082272C" w:rsidRPr="00825238" w:rsidRDefault="0082272C" w:rsidP="005544C4">
      <w:pPr>
        <w:contextualSpacing/>
        <w:rPr>
          <w:rFonts w:ascii="Calibri" w:eastAsia="Times New Roman" w:hAnsi="Calibri" w:cs="Times New Roman"/>
          <w:b/>
          <w:bCs/>
          <w:sz w:val="20"/>
          <w:szCs w:val="20"/>
        </w:rPr>
        <w:sectPr w:rsidR="0082272C" w:rsidRPr="00825238" w:rsidSect="0082272C">
          <w:pgSz w:w="11907" w:h="16839" w:code="9"/>
          <w:pgMar w:top="720" w:right="720" w:bottom="720" w:left="810" w:header="144" w:footer="144" w:gutter="0"/>
          <w:cols w:space="720"/>
          <w:docGrid w:linePitch="360"/>
        </w:sectPr>
      </w:pPr>
    </w:p>
    <w:p w14:paraId="3099D749" w14:textId="77777777" w:rsidR="00834D22" w:rsidRPr="00825238" w:rsidRDefault="00834D22" w:rsidP="005544C4">
      <w:pPr>
        <w:contextualSpacing/>
        <w:rPr>
          <w:rFonts w:ascii="Calibri" w:eastAsia="Times New Roman" w:hAnsi="Calibri" w:cs="Times New Roman"/>
          <w:b/>
          <w:bCs/>
          <w:sz w:val="20"/>
          <w:szCs w:val="20"/>
        </w:rPr>
      </w:pPr>
    </w:p>
    <w:p w14:paraId="18E4DD7E" w14:textId="77777777" w:rsidR="00834D22" w:rsidRPr="00825238" w:rsidRDefault="00834D22" w:rsidP="005544C4">
      <w:pPr>
        <w:contextualSpacing/>
        <w:rPr>
          <w:rFonts w:ascii="Calibri" w:eastAsia="Times New Roman" w:hAnsi="Calibri" w:cs="Times New Roman"/>
          <w:b/>
          <w:bCs/>
          <w:sz w:val="20"/>
          <w:szCs w:val="20"/>
        </w:rPr>
      </w:pPr>
    </w:p>
    <w:tbl>
      <w:tblPr>
        <w:tblW w:w="137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5288"/>
        <w:gridCol w:w="1283"/>
        <w:gridCol w:w="1620"/>
        <w:gridCol w:w="1620"/>
        <w:gridCol w:w="1702"/>
        <w:gridCol w:w="8"/>
        <w:gridCol w:w="1710"/>
      </w:tblGrid>
      <w:tr w:rsidR="002D5FBD" w:rsidRPr="00825238" w14:paraId="0FA41F98" w14:textId="77777777" w:rsidTr="002D5FBD">
        <w:trPr>
          <w:trHeight w:val="300"/>
        </w:trPr>
        <w:tc>
          <w:tcPr>
            <w:tcW w:w="13762" w:type="dxa"/>
            <w:gridSpan w:val="8"/>
            <w:shd w:val="clear" w:color="auto" w:fill="auto"/>
            <w:noWrap/>
            <w:vAlign w:val="center"/>
            <w:hideMark/>
          </w:tcPr>
          <w:p w14:paraId="1F11F9AD" w14:textId="77777777" w:rsidR="002D5FBD" w:rsidRPr="00825238" w:rsidRDefault="002D5FBD" w:rsidP="00EE109D">
            <w:pPr>
              <w:rPr>
                <w:rFonts w:ascii="Times New Roman" w:eastAsia="Times New Roman" w:hAnsi="Times New Roman" w:cs="Times New Roman"/>
                <w:b/>
                <w:bCs/>
                <w:sz w:val="20"/>
                <w:szCs w:val="20"/>
              </w:rPr>
            </w:pPr>
            <w:r w:rsidRPr="00825238">
              <w:rPr>
                <w:rFonts w:ascii="Times New Roman" w:eastAsia="Times New Roman" w:hAnsi="Times New Roman" w:cs="Times New Roman"/>
                <w:b/>
                <w:bCs/>
                <w:sz w:val="20"/>
                <w:szCs w:val="20"/>
              </w:rPr>
              <w:t>Table</w:t>
            </w:r>
            <w:r w:rsidRPr="00825238">
              <w:rPr>
                <w:rFonts w:ascii="Times New Roman" w:eastAsia="Times New Roman" w:hAnsi="Times New Roman" w:cs="Times New Roman"/>
                <w:b/>
                <w:sz w:val="20"/>
                <w:szCs w:val="20"/>
              </w:rPr>
              <w:t> </w:t>
            </w:r>
            <w:r w:rsidRPr="00825238">
              <w:rPr>
                <w:rFonts w:ascii="Times New Roman" w:eastAsia="Times New Roman" w:hAnsi="Times New Roman" w:cs="Times New Roman"/>
                <w:b/>
                <w:bCs/>
                <w:sz w:val="20"/>
                <w:szCs w:val="20"/>
              </w:rPr>
              <w:t xml:space="preserve"> ENV 3: Potential problems for agricultural yields (including paddy and OFCs)</w:t>
            </w:r>
          </w:p>
        </w:tc>
      </w:tr>
      <w:tr w:rsidR="002D5FBD" w:rsidRPr="00825238" w14:paraId="4D033D10" w14:textId="77777777" w:rsidTr="002D5FBD">
        <w:trPr>
          <w:trHeight w:val="440"/>
        </w:trPr>
        <w:tc>
          <w:tcPr>
            <w:tcW w:w="13762" w:type="dxa"/>
            <w:gridSpan w:val="8"/>
            <w:shd w:val="clear" w:color="auto" w:fill="auto"/>
            <w:vAlign w:val="bottom"/>
          </w:tcPr>
          <w:p w14:paraId="265CB11C" w14:textId="77777777" w:rsidR="002D5FBD" w:rsidRPr="00825238" w:rsidRDefault="002D5FBD" w:rsidP="009277C2">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In your opinion, how much of a problem do you think …. will be to your agricultural y</w:t>
            </w:r>
            <w:r w:rsidR="00043CFD" w:rsidRPr="00825238">
              <w:rPr>
                <w:rFonts w:ascii="Times New Roman" w:eastAsia="Times New Roman" w:hAnsi="Times New Roman" w:cs="Times New Roman"/>
                <w:b/>
                <w:sz w:val="20"/>
                <w:szCs w:val="20"/>
              </w:rPr>
              <w:t xml:space="preserve">ields in the future? SHOW CARD </w:t>
            </w:r>
            <w:r w:rsidR="009277C2" w:rsidRPr="00825238">
              <w:rPr>
                <w:rFonts w:ascii="Times New Roman" w:eastAsia="Times New Roman" w:hAnsi="Times New Roman" w:cs="Times New Roman"/>
                <w:b/>
                <w:sz w:val="20"/>
                <w:szCs w:val="20"/>
              </w:rPr>
              <w:t>5</w:t>
            </w:r>
          </w:p>
        </w:tc>
      </w:tr>
      <w:tr w:rsidR="00F51867" w:rsidRPr="00825238" w14:paraId="1B259855" w14:textId="2A29D132" w:rsidTr="00F51867">
        <w:trPr>
          <w:trHeight w:val="440"/>
        </w:trPr>
        <w:tc>
          <w:tcPr>
            <w:tcW w:w="5819" w:type="dxa"/>
            <w:gridSpan w:val="2"/>
            <w:shd w:val="clear" w:color="auto" w:fill="auto"/>
            <w:vAlign w:val="bottom"/>
          </w:tcPr>
          <w:p w14:paraId="47E44486" w14:textId="77777777" w:rsidR="00F51867" w:rsidRPr="00825238" w:rsidRDefault="00F51867" w:rsidP="009277C2">
            <w:pPr>
              <w:rPr>
                <w:rFonts w:ascii="Times New Roman" w:eastAsia="Times New Roman" w:hAnsi="Times New Roman" w:cs="Times New Roman"/>
                <w:b/>
                <w:sz w:val="20"/>
                <w:szCs w:val="20"/>
              </w:rPr>
            </w:pPr>
          </w:p>
        </w:tc>
        <w:tc>
          <w:tcPr>
            <w:tcW w:w="6225" w:type="dxa"/>
            <w:gridSpan w:val="4"/>
            <w:shd w:val="clear" w:color="auto" w:fill="auto"/>
            <w:vAlign w:val="bottom"/>
          </w:tcPr>
          <w:p w14:paraId="6E9EE260" w14:textId="08338CEA" w:rsidR="00F51867" w:rsidRPr="00825238" w:rsidRDefault="00767983" w:rsidP="00F51867">
            <w:pPr>
              <w:jc w:val="center"/>
              <w:rPr>
                <w:rFonts w:ascii="Times New Roman" w:eastAsia="Times New Roman" w:hAnsi="Times New Roman" w:cs="Times New Roman"/>
                <w:bCs/>
                <w:sz w:val="28"/>
                <w:szCs w:val="28"/>
              </w:rPr>
            </w:pPr>
            <w:r w:rsidRPr="00825238">
              <w:rPr>
                <w:rFonts w:ascii="Times New Roman" w:eastAsia="Times New Roman" w:hAnsi="Times New Roman" w:cs="Times New Roman"/>
                <w:bCs/>
                <w:sz w:val="28"/>
                <w:szCs w:val="28"/>
              </w:rPr>
              <w:t>A</w:t>
            </w:r>
          </w:p>
        </w:tc>
        <w:tc>
          <w:tcPr>
            <w:tcW w:w="1718" w:type="dxa"/>
            <w:gridSpan w:val="2"/>
            <w:shd w:val="clear" w:color="auto" w:fill="auto"/>
            <w:vAlign w:val="bottom"/>
          </w:tcPr>
          <w:p w14:paraId="214B290F" w14:textId="05E50108" w:rsidR="00F51867" w:rsidRPr="00825238" w:rsidRDefault="00767983" w:rsidP="00F51867">
            <w:pPr>
              <w:jc w:val="center"/>
              <w:rPr>
                <w:rFonts w:ascii="Times New Roman" w:eastAsia="Times New Roman" w:hAnsi="Times New Roman" w:cs="Times New Roman"/>
                <w:b/>
                <w:sz w:val="28"/>
                <w:szCs w:val="28"/>
              </w:rPr>
            </w:pPr>
            <w:r w:rsidRPr="00825238">
              <w:rPr>
                <w:rFonts w:ascii="Times New Roman" w:eastAsia="Times New Roman" w:hAnsi="Times New Roman" w:cs="Times New Roman"/>
                <w:b/>
                <w:sz w:val="28"/>
                <w:szCs w:val="28"/>
              </w:rPr>
              <w:t>B</w:t>
            </w:r>
          </w:p>
        </w:tc>
      </w:tr>
      <w:tr w:rsidR="002D5FBD" w:rsidRPr="00825238" w14:paraId="1CAC893A" w14:textId="77777777" w:rsidTr="00F829F8">
        <w:trPr>
          <w:trHeight w:val="315"/>
        </w:trPr>
        <w:tc>
          <w:tcPr>
            <w:tcW w:w="531" w:type="dxa"/>
            <w:shd w:val="clear" w:color="auto" w:fill="auto"/>
            <w:noWrap/>
            <w:vAlign w:val="center"/>
          </w:tcPr>
          <w:p w14:paraId="104A6A01" w14:textId="77777777" w:rsidR="002D5FBD" w:rsidRPr="00825238" w:rsidRDefault="002D5FBD" w:rsidP="00EE109D">
            <w:pPr>
              <w:rPr>
                <w:rFonts w:ascii="Times New Roman" w:eastAsia="Times New Roman" w:hAnsi="Times New Roman" w:cs="Times New Roman"/>
                <w:sz w:val="20"/>
                <w:szCs w:val="20"/>
              </w:rPr>
            </w:pPr>
          </w:p>
        </w:tc>
        <w:tc>
          <w:tcPr>
            <w:tcW w:w="5288" w:type="dxa"/>
            <w:shd w:val="clear" w:color="auto" w:fill="auto"/>
            <w:noWrap/>
            <w:vAlign w:val="center"/>
          </w:tcPr>
          <w:p w14:paraId="11D15E04" w14:textId="77777777" w:rsidR="002D5FBD" w:rsidRPr="00825238" w:rsidRDefault="002D5FBD" w:rsidP="00EE109D">
            <w:pPr>
              <w:rPr>
                <w:rFonts w:ascii="Times New Roman" w:eastAsia="Times New Roman" w:hAnsi="Times New Roman" w:cs="Times New Roman"/>
                <w:sz w:val="20"/>
                <w:szCs w:val="20"/>
              </w:rPr>
            </w:pPr>
          </w:p>
        </w:tc>
        <w:tc>
          <w:tcPr>
            <w:tcW w:w="1283" w:type="dxa"/>
            <w:shd w:val="clear" w:color="auto" w:fill="auto"/>
            <w:noWrap/>
            <w:vAlign w:val="center"/>
            <w:hideMark/>
          </w:tcPr>
          <w:p w14:paraId="28107507"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not be affected</w:t>
            </w:r>
          </w:p>
          <w:p w14:paraId="1A666284" w14:textId="430AF406"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1)</w:t>
            </w:r>
          </w:p>
          <w:p w14:paraId="64DE14AD" w14:textId="2B1DB74C" w:rsidR="007B134C" w:rsidRPr="00825238" w:rsidRDefault="007B134C" w:rsidP="00AC3380">
            <w:pPr>
              <w:jc w:val="center"/>
              <w:rPr>
                <w:rFonts w:ascii="Times New Roman" w:eastAsia="Times New Roman" w:hAnsi="Times New Roman" w:cs="Times New Roman"/>
                <w:b/>
                <w:sz w:val="20"/>
                <w:szCs w:val="20"/>
              </w:rPr>
            </w:pPr>
          </w:p>
        </w:tc>
        <w:tc>
          <w:tcPr>
            <w:tcW w:w="1620" w:type="dxa"/>
            <w:shd w:val="clear" w:color="auto" w:fill="auto"/>
            <w:noWrap/>
            <w:vAlign w:val="center"/>
            <w:hideMark/>
          </w:tcPr>
          <w:p w14:paraId="36CC2FED"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somewhat affected</w:t>
            </w:r>
          </w:p>
          <w:p w14:paraId="52577355" w14:textId="16407135"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2)</w:t>
            </w:r>
          </w:p>
          <w:p w14:paraId="7FF074B8" w14:textId="5ACC7A9A"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620" w:type="dxa"/>
            <w:shd w:val="clear" w:color="auto" w:fill="auto"/>
            <w:noWrap/>
            <w:vAlign w:val="center"/>
            <w:hideMark/>
          </w:tcPr>
          <w:p w14:paraId="46BAA5D0"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moderately affected</w:t>
            </w:r>
          </w:p>
          <w:p w14:paraId="0177F6DB" w14:textId="4143CEBA"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3)</w:t>
            </w:r>
          </w:p>
          <w:p w14:paraId="7245DE50" w14:textId="13CFEA83"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710" w:type="dxa"/>
            <w:gridSpan w:val="2"/>
            <w:shd w:val="clear" w:color="auto" w:fill="auto"/>
            <w:noWrap/>
            <w:vAlign w:val="center"/>
            <w:hideMark/>
          </w:tcPr>
          <w:p w14:paraId="7D6E8A16"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Yield will be extremely affected</w:t>
            </w:r>
          </w:p>
          <w:p w14:paraId="14B47072" w14:textId="615E928E"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w:t>
            </w:r>
            <w:r w:rsidR="00F51867" w:rsidRPr="00825238">
              <w:rPr>
                <w:rFonts w:ascii="Times New Roman" w:eastAsia="Times New Roman" w:hAnsi="Times New Roman" w:cs="Times New Roman"/>
                <w:b/>
                <w:sz w:val="20"/>
                <w:szCs w:val="20"/>
              </w:rPr>
              <w:t>a</w:t>
            </w:r>
            <w:r w:rsidRPr="00825238">
              <w:rPr>
                <w:rFonts w:ascii="Times New Roman" w:eastAsia="Times New Roman" w:hAnsi="Times New Roman" w:cs="Times New Roman"/>
                <w:b/>
                <w:sz w:val="20"/>
                <w:szCs w:val="20"/>
              </w:rPr>
              <w:t>4)</w:t>
            </w:r>
          </w:p>
          <w:p w14:paraId="694A8207" w14:textId="650BA857" w:rsidR="007B134C" w:rsidRPr="00825238" w:rsidRDefault="007B134C"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(ask (</w:t>
            </w:r>
            <w:r w:rsidR="00F006AC" w:rsidRPr="00825238">
              <w:rPr>
                <w:rFonts w:ascii="Times New Roman" w:eastAsia="Times New Roman" w:hAnsi="Times New Roman" w:cs="Times New Roman"/>
                <w:b/>
                <w:sz w:val="20"/>
                <w:szCs w:val="20"/>
              </w:rPr>
              <w:t>b</w:t>
            </w:r>
            <w:r w:rsidRPr="00825238">
              <w:rPr>
                <w:rFonts w:ascii="Times New Roman" w:eastAsia="Times New Roman" w:hAnsi="Times New Roman" w:cs="Times New Roman"/>
                <w:b/>
                <w:sz w:val="20"/>
                <w:szCs w:val="20"/>
              </w:rPr>
              <w:t>))</w:t>
            </w:r>
          </w:p>
        </w:tc>
        <w:tc>
          <w:tcPr>
            <w:tcW w:w="1710" w:type="dxa"/>
            <w:shd w:val="clear" w:color="auto" w:fill="auto"/>
          </w:tcPr>
          <w:p w14:paraId="6A6B44B8" w14:textId="3A3DF7EB" w:rsidR="00110516" w:rsidRPr="00825238" w:rsidRDefault="00110516" w:rsidP="00AC3380">
            <w:pPr>
              <w:jc w:val="center"/>
              <w:rPr>
                <w:rFonts w:ascii="Times New Roman" w:eastAsia="Times New Roman" w:hAnsi="Times New Roman" w:cs="Times New Roman"/>
                <w:b/>
                <w:sz w:val="20"/>
                <w:szCs w:val="20"/>
              </w:rPr>
            </w:pPr>
          </w:p>
          <w:p w14:paraId="3038428D" w14:textId="77777777" w:rsidR="002D5FBD" w:rsidRPr="00825238" w:rsidRDefault="002D5FBD" w:rsidP="00AC3380">
            <w:pPr>
              <w:jc w:val="cente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Affected in Maha and/or Yala</w:t>
            </w:r>
          </w:p>
          <w:p w14:paraId="795DF0CA"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1=Maha only</w:t>
            </w:r>
          </w:p>
          <w:p w14:paraId="23EB5FDC"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2=Yala only</w:t>
            </w:r>
          </w:p>
          <w:p w14:paraId="17C932BF" w14:textId="77777777" w:rsidR="002D5FBD" w:rsidRPr="00825238" w:rsidRDefault="002D5FBD" w:rsidP="00AC3380">
            <w:pPr>
              <w:jc w:val="center"/>
              <w:rPr>
                <w:rFonts w:ascii="Times New Roman" w:eastAsia="Times New Roman" w:hAnsi="Times New Roman" w:cs="Times New Roman"/>
                <w:bCs/>
                <w:sz w:val="20"/>
                <w:szCs w:val="20"/>
              </w:rPr>
            </w:pPr>
            <w:r w:rsidRPr="00825238">
              <w:rPr>
                <w:rFonts w:ascii="Times New Roman" w:eastAsia="Times New Roman" w:hAnsi="Times New Roman" w:cs="Times New Roman"/>
                <w:bCs/>
                <w:sz w:val="20"/>
                <w:szCs w:val="20"/>
              </w:rPr>
              <w:t>3=Both seasons</w:t>
            </w:r>
          </w:p>
        </w:tc>
      </w:tr>
      <w:tr w:rsidR="002D5FBD" w:rsidRPr="00825238" w14:paraId="4DDB4A18" w14:textId="77777777" w:rsidTr="00F51867">
        <w:trPr>
          <w:trHeight w:val="315"/>
        </w:trPr>
        <w:tc>
          <w:tcPr>
            <w:tcW w:w="531" w:type="dxa"/>
            <w:shd w:val="clear" w:color="auto" w:fill="auto"/>
            <w:noWrap/>
            <w:vAlign w:val="center"/>
          </w:tcPr>
          <w:p w14:paraId="2219469F" w14:textId="77777777" w:rsidR="002D5FBD" w:rsidRPr="00825238" w:rsidRDefault="002D5FBD"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1</w:t>
            </w:r>
          </w:p>
        </w:tc>
        <w:tc>
          <w:tcPr>
            <w:tcW w:w="5288" w:type="dxa"/>
            <w:shd w:val="clear" w:color="auto" w:fill="auto"/>
            <w:noWrap/>
            <w:vAlign w:val="center"/>
          </w:tcPr>
          <w:p w14:paraId="3EB6FF5A" w14:textId="77777777" w:rsidR="002D5FBD" w:rsidRPr="00825238" w:rsidRDefault="002D5FBD"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Less rainfall</w:t>
            </w:r>
          </w:p>
        </w:tc>
        <w:tc>
          <w:tcPr>
            <w:tcW w:w="1283" w:type="dxa"/>
            <w:shd w:val="clear" w:color="auto" w:fill="auto"/>
            <w:noWrap/>
            <w:vAlign w:val="center"/>
          </w:tcPr>
          <w:p w14:paraId="0D6F0560"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772DFA01"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9DCF92A"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6D4FA363" w14:textId="77777777" w:rsidR="002D5FBD" w:rsidRPr="00825238" w:rsidRDefault="002D5FBD"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233BF2B8" w14:textId="77777777" w:rsidR="002D5FBD"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1566655B" w14:textId="77777777" w:rsidTr="00F51867">
        <w:trPr>
          <w:trHeight w:val="315"/>
        </w:trPr>
        <w:tc>
          <w:tcPr>
            <w:tcW w:w="531" w:type="dxa"/>
            <w:shd w:val="clear" w:color="auto" w:fill="auto"/>
            <w:noWrap/>
            <w:vAlign w:val="center"/>
          </w:tcPr>
          <w:p w14:paraId="70B65EF8"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2</w:t>
            </w:r>
          </w:p>
        </w:tc>
        <w:tc>
          <w:tcPr>
            <w:tcW w:w="5288" w:type="dxa"/>
            <w:shd w:val="clear" w:color="auto" w:fill="auto"/>
            <w:noWrap/>
            <w:vAlign w:val="center"/>
          </w:tcPr>
          <w:p w14:paraId="1F6651A6"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More rainfall</w:t>
            </w:r>
          </w:p>
        </w:tc>
        <w:tc>
          <w:tcPr>
            <w:tcW w:w="1283" w:type="dxa"/>
            <w:shd w:val="clear" w:color="auto" w:fill="auto"/>
            <w:noWrap/>
            <w:vAlign w:val="center"/>
          </w:tcPr>
          <w:p w14:paraId="33570308"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2C1C067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4A303AA0"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745E59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0F85A70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93F551D" w14:textId="77777777" w:rsidTr="00F51867">
        <w:trPr>
          <w:trHeight w:val="315"/>
        </w:trPr>
        <w:tc>
          <w:tcPr>
            <w:tcW w:w="531" w:type="dxa"/>
            <w:shd w:val="clear" w:color="auto" w:fill="auto"/>
            <w:noWrap/>
            <w:vAlign w:val="center"/>
          </w:tcPr>
          <w:p w14:paraId="144B206A"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3</w:t>
            </w:r>
          </w:p>
        </w:tc>
        <w:tc>
          <w:tcPr>
            <w:tcW w:w="5288" w:type="dxa"/>
            <w:shd w:val="clear" w:color="auto" w:fill="auto"/>
            <w:noWrap/>
            <w:vAlign w:val="center"/>
          </w:tcPr>
          <w:p w14:paraId="21273982" w14:textId="77777777" w:rsidR="00722A56" w:rsidRPr="00825238" w:rsidRDefault="00722A56" w:rsidP="007B3D9E">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Drought </w:t>
            </w:r>
            <w:r w:rsidRPr="00825238">
              <w:rPr>
                <w:rFonts w:ascii="Times New Roman" w:eastAsia="Times New Roman" w:hAnsi="Times New Roman" w:cs="Times New Roman"/>
                <w:b/>
                <w:bCs/>
                <w:sz w:val="20"/>
                <w:szCs w:val="20"/>
              </w:rPr>
              <w:t>(a period of severe water shortage, which is much more severe than a typical dry season)</w:t>
            </w:r>
          </w:p>
        </w:tc>
        <w:tc>
          <w:tcPr>
            <w:tcW w:w="1283" w:type="dxa"/>
            <w:shd w:val="clear" w:color="auto" w:fill="auto"/>
            <w:noWrap/>
            <w:vAlign w:val="center"/>
          </w:tcPr>
          <w:p w14:paraId="78D5F02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426A6C98"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07D4E30E"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0D174FC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25C47E7"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53815CE6" w14:textId="77777777" w:rsidTr="00F51867">
        <w:trPr>
          <w:trHeight w:val="315"/>
        </w:trPr>
        <w:tc>
          <w:tcPr>
            <w:tcW w:w="531" w:type="dxa"/>
            <w:shd w:val="clear" w:color="auto" w:fill="auto"/>
            <w:noWrap/>
            <w:vAlign w:val="center"/>
          </w:tcPr>
          <w:p w14:paraId="4DB11E77"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4</w:t>
            </w:r>
          </w:p>
        </w:tc>
        <w:tc>
          <w:tcPr>
            <w:tcW w:w="5288" w:type="dxa"/>
            <w:shd w:val="clear" w:color="auto" w:fill="auto"/>
            <w:noWrap/>
            <w:vAlign w:val="center"/>
          </w:tcPr>
          <w:p w14:paraId="1EEA8869" w14:textId="77777777" w:rsidR="00722A56" w:rsidRPr="00825238" w:rsidRDefault="00722A56" w:rsidP="00AE60E4">
            <w:pPr>
              <w:rPr>
                <w:rFonts w:ascii="Times New Roman" w:eastAsia="Times New Roman" w:hAnsi="Times New Roman" w:cs="Times New Roman"/>
                <w:b/>
                <w:color w:val="000000" w:themeColor="text1"/>
                <w:sz w:val="20"/>
                <w:szCs w:val="20"/>
              </w:rPr>
            </w:pPr>
            <w:r w:rsidRPr="00825238">
              <w:rPr>
                <w:rFonts w:ascii="Times New Roman" w:eastAsia="Times New Roman" w:hAnsi="Times New Roman" w:cs="Times New Roman"/>
                <w:b/>
                <w:color w:val="000000" w:themeColor="text1"/>
                <w:sz w:val="20"/>
                <w:szCs w:val="20"/>
              </w:rPr>
              <w:t>Uncertainty of the start of the monsoon (in Mahaweli interview may need to probe for perceptions about rainfall)</w:t>
            </w:r>
          </w:p>
        </w:tc>
        <w:tc>
          <w:tcPr>
            <w:tcW w:w="1283" w:type="dxa"/>
            <w:shd w:val="clear" w:color="auto" w:fill="auto"/>
            <w:noWrap/>
            <w:vAlign w:val="center"/>
          </w:tcPr>
          <w:p w14:paraId="267FDB12" w14:textId="77777777" w:rsidR="00722A56" w:rsidRPr="00825238" w:rsidRDefault="00722A56" w:rsidP="00AC3380">
            <w:pPr>
              <w:jc w:val="center"/>
              <w:rPr>
                <w:rFonts w:ascii="Times New Roman" w:eastAsia="Times New Roman" w:hAnsi="Times New Roman" w:cs="Times New Roman"/>
                <w:color w:val="000000" w:themeColor="text1"/>
                <w:sz w:val="20"/>
                <w:szCs w:val="20"/>
              </w:rPr>
            </w:pPr>
            <w:r w:rsidRPr="00825238">
              <w:rPr>
                <w:rFonts w:ascii="Times New Roman" w:eastAsia="Times New Roman" w:hAnsi="Times New Roman" w:cs="Times New Roman"/>
                <w:color w:val="000000" w:themeColor="text1"/>
                <w:sz w:val="20"/>
                <w:szCs w:val="20"/>
              </w:rPr>
              <w:t>1</w:t>
            </w:r>
          </w:p>
        </w:tc>
        <w:tc>
          <w:tcPr>
            <w:tcW w:w="1620" w:type="dxa"/>
            <w:shd w:val="clear" w:color="auto" w:fill="auto"/>
            <w:noWrap/>
            <w:vAlign w:val="center"/>
          </w:tcPr>
          <w:p w14:paraId="1203FA7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DAD42AF"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AE4130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ABB037B"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5E37CC6" w14:textId="77777777" w:rsidTr="00F51867">
        <w:trPr>
          <w:trHeight w:val="315"/>
        </w:trPr>
        <w:tc>
          <w:tcPr>
            <w:tcW w:w="531" w:type="dxa"/>
            <w:shd w:val="clear" w:color="auto" w:fill="auto"/>
            <w:noWrap/>
            <w:vAlign w:val="center"/>
          </w:tcPr>
          <w:p w14:paraId="24D5CDE1" w14:textId="77777777" w:rsidR="00722A56" w:rsidRPr="00825238" w:rsidRDefault="00722A56" w:rsidP="00F2205C">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5</w:t>
            </w:r>
          </w:p>
        </w:tc>
        <w:tc>
          <w:tcPr>
            <w:tcW w:w="5288" w:type="dxa"/>
            <w:shd w:val="clear" w:color="auto" w:fill="auto"/>
            <w:noWrap/>
            <w:vAlign w:val="center"/>
          </w:tcPr>
          <w:p w14:paraId="394800EA" w14:textId="49C13097" w:rsidR="00722A56" w:rsidRPr="00825238" w:rsidRDefault="00722A56" w:rsidP="00F829F8">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Irrigation water not being distributed evenly by government officials </w:t>
            </w:r>
            <w:r w:rsidR="00F829F8" w:rsidRPr="00825238">
              <w:rPr>
                <w:rStyle w:val="SubtitleChar"/>
                <w:b w:val="0"/>
                <w:color w:val="auto"/>
              </w:rPr>
              <w:t>(if rain-fed farmer, code a1)</w:t>
            </w:r>
          </w:p>
        </w:tc>
        <w:tc>
          <w:tcPr>
            <w:tcW w:w="1283" w:type="dxa"/>
            <w:shd w:val="clear" w:color="auto" w:fill="auto"/>
            <w:noWrap/>
            <w:vAlign w:val="center"/>
          </w:tcPr>
          <w:p w14:paraId="1A57D220"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3624C32F"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3B60A656"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05D9F6EE"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15E2B918" w14:textId="77777777" w:rsidR="00722A56" w:rsidRPr="00825238" w:rsidRDefault="00722A56" w:rsidP="00F2205C">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32E6DB9D" w14:textId="77777777" w:rsidTr="00F51867">
        <w:trPr>
          <w:trHeight w:val="315"/>
        </w:trPr>
        <w:tc>
          <w:tcPr>
            <w:tcW w:w="531" w:type="dxa"/>
            <w:shd w:val="clear" w:color="auto" w:fill="auto"/>
            <w:noWrap/>
            <w:vAlign w:val="center"/>
          </w:tcPr>
          <w:p w14:paraId="73369477"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6</w:t>
            </w:r>
          </w:p>
        </w:tc>
        <w:tc>
          <w:tcPr>
            <w:tcW w:w="5288" w:type="dxa"/>
            <w:shd w:val="clear" w:color="auto" w:fill="auto"/>
            <w:noWrap/>
            <w:vAlign w:val="center"/>
          </w:tcPr>
          <w:p w14:paraId="0FEA7F96" w14:textId="7749C441" w:rsidR="00722A56" w:rsidRPr="00825238" w:rsidRDefault="005773F4"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 xml:space="preserve">Damages by </w:t>
            </w:r>
            <w:r w:rsidR="00722A56" w:rsidRPr="00825238">
              <w:rPr>
                <w:rFonts w:ascii="Times New Roman" w:eastAsia="Times New Roman" w:hAnsi="Times New Roman" w:cs="Times New Roman"/>
                <w:b/>
                <w:sz w:val="20"/>
                <w:szCs w:val="20"/>
              </w:rPr>
              <w:t>Wild animals (elephants, monkeys, peacocks wild boars, parrots)</w:t>
            </w:r>
          </w:p>
        </w:tc>
        <w:tc>
          <w:tcPr>
            <w:tcW w:w="1283" w:type="dxa"/>
            <w:shd w:val="clear" w:color="auto" w:fill="auto"/>
            <w:noWrap/>
            <w:vAlign w:val="center"/>
          </w:tcPr>
          <w:p w14:paraId="322D55C4"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1040037E"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02D2B09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67CD9D6B"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61D08C9"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722A56" w:rsidRPr="00825238" w14:paraId="57A292E6" w14:textId="77777777" w:rsidTr="00F51867">
        <w:trPr>
          <w:trHeight w:val="315"/>
        </w:trPr>
        <w:tc>
          <w:tcPr>
            <w:tcW w:w="531" w:type="dxa"/>
            <w:shd w:val="clear" w:color="auto" w:fill="auto"/>
            <w:noWrap/>
            <w:vAlign w:val="center"/>
          </w:tcPr>
          <w:p w14:paraId="5D83F2A5" w14:textId="77777777" w:rsidR="00722A56" w:rsidRPr="00825238" w:rsidRDefault="00722A56" w:rsidP="00AC3380">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7</w:t>
            </w:r>
          </w:p>
        </w:tc>
        <w:tc>
          <w:tcPr>
            <w:tcW w:w="5288" w:type="dxa"/>
            <w:shd w:val="clear" w:color="auto" w:fill="auto"/>
            <w:noWrap/>
            <w:vAlign w:val="center"/>
          </w:tcPr>
          <w:p w14:paraId="2A009143" w14:textId="77777777" w:rsidR="00722A56" w:rsidRPr="00825238" w:rsidRDefault="00522F6D" w:rsidP="00522F6D">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P</w:t>
            </w:r>
            <w:r w:rsidR="00722A56" w:rsidRPr="00825238">
              <w:rPr>
                <w:rFonts w:ascii="Times New Roman" w:eastAsia="Times New Roman" w:hAnsi="Times New Roman" w:cs="Times New Roman"/>
                <w:b/>
                <w:sz w:val="20"/>
                <w:szCs w:val="20"/>
              </w:rPr>
              <w:t xml:space="preserve">ests (insects, worms) </w:t>
            </w:r>
          </w:p>
        </w:tc>
        <w:tc>
          <w:tcPr>
            <w:tcW w:w="1283" w:type="dxa"/>
            <w:shd w:val="clear" w:color="auto" w:fill="auto"/>
            <w:noWrap/>
            <w:vAlign w:val="center"/>
          </w:tcPr>
          <w:p w14:paraId="72D191B3"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w:t>
            </w:r>
          </w:p>
        </w:tc>
        <w:tc>
          <w:tcPr>
            <w:tcW w:w="1620" w:type="dxa"/>
            <w:shd w:val="clear" w:color="auto" w:fill="auto"/>
            <w:noWrap/>
            <w:vAlign w:val="center"/>
          </w:tcPr>
          <w:p w14:paraId="6CCF827A"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2</w:t>
            </w:r>
          </w:p>
        </w:tc>
        <w:tc>
          <w:tcPr>
            <w:tcW w:w="1620" w:type="dxa"/>
            <w:shd w:val="clear" w:color="auto" w:fill="auto"/>
            <w:noWrap/>
            <w:vAlign w:val="center"/>
          </w:tcPr>
          <w:p w14:paraId="6FCD654C"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3</w:t>
            </w:r>
          </w:p>
        </w:tc>
        <w:tc>
          <w:tcPr>
            <w:tcW w:w="1710" w:type="dxa"/>
            <w:gridSpan w:val="2"/>
            <w:shd w:val="clear" w:color="auto" w:fill="auto"/>
            <w:noWrap/>
            <w:vAlign w:val="center"/>
          </w:tcPr>
          <w:p w14:paraId="35B412DD"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4</w:t>
            </w:r>
          </w:p>
        </w:tc>
        <w:tc>
          <w:tcPr>
            <w:tcW w:w="1710" w:type="dxa"/>
          </w:tcPr>
          <w:p w14:paraId="584484AC" w14:textId="77777777" w:rsidR="00722A56" w:rsidRPr="00825238" w:rsidRDefault="00722A56" w:rsidP="00AC3380">
            <w:pPr>
              <w:jc w:val="center"/>
              <w:rPr>
                <w:rFonts w:ascii="Times New Roman" w:eastAsia="Times New Roman" w:hAnsi="Times New Roman" w:cs="Times New Roman"/>
                <w:sz w:val="20"/>
                <w:szCs w:val="20"/>
              </w:rPr>
            </w:pPr>
            <w:r w:rsidRPr="00825238">
              <w:rPr>
                <w:rFonts w:ascii="Times New Roman" w:eastAsia="Times New Roman" w:hAnsi="Times New Roman" w:cs="Times New Roman"/>
                <w:sz w:val="20"/>
                <w:szCs w:val="20"/>
              </w:rPr>
              <w:t>1    2   3</w:t>
            </w:r>
          </w:p>
        </w:tc>
      </w:tr>
      <w:tr w:rsidR="002D5FBD" w:rsidRPr="00825238" w14:paraId="45AF6D1F" w14:textId="77777777" w:rsidTr="002D5FBD">
        <w:trPr>
          <w:trHeight w:val="315"/>
        </w:trPr>
        <w:tc>
          <w:tcPr>
            <w:tcW w:w="13762" w:type="dxa"/>
            <w:gridSpan w:val="8"/>
            <w:shd w:val="clear" w:color="auto" w:fill="auto"/>
            <w:noWrap/>
            <w:vAlign w:val="center"/>
          </w:tcPr>
          <w:p w14:paraId="12EA6849" w14:textId="77777777" w:rsidR="002D5FBD" w:rsidRPr="00825238" w:rsidRDefault="002D5FBD" w:rsidP="0011532C">
            <w:pPr>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Are there any other problems for your agricultural yield that I have not mentioned? (enter up to 3 below)</w:t>
            </w:r>
          </w:p>
        </w:tc>
      </w:tr>
      <w:tr w:rsidR="002D5FBD" w:rsidRPr="00825238" w14:paraId="13ACCF74" w14:textId="77777777" w:rsidTr="002D5FBD">
        <w:trPr>
          <w:trHeight w:val="315"/>
        </w:trPr>
        <w:tc>
          <w:tcPr>
            <w:tcW w:w="13762" w:type="dxa"/>
            <w:gridSpan w:val="8"/>
            <w:shd w:val="clear" w:color="auto" w:fill="auto"/>
            <w:noWrap/>
            <w:vAlign w:val="center"/>
          </w:tcPr>
          <w:p w14:paraId="75FA055E"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a</w:t>
            </w:r>
          </w:p>
        </w:tc>
      </w:tr>
      <w:tr w:rsidR="002D5FBD" w:rsidRPr="00825238" w14:paraId="63CBB16A" w14:textId="77777777" w:rsidTr="002D5FBD">
        <w:trPr>
          <w:trHeight w:val="315"/>
        </w:trPr>
        <w:tc>
          <w:tcPr>
            <w:tcW w:w="13762" w:type="dxa"/>
            <w:gridSpan w:val="8"/>
            <w:shd w:val="clear" w:color="auto" w:fill="auto"/>
            <w:noWrap/>
            <w:vAlign w:val="center"/>
          </w:tcPr>
          <w:p w14:paraId="679F429F"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b</w:t>
            </w:r>
          </w:p>
        </w:tc>
      </w:tr>
      <w:tr w:rsidR="002D5FBD" w:rsidRPr="00825238" w14:paraId="07660678" w14:textId="77777777" w:rsidTr="002D5FBD">
        <w:trPr>
          <w:trHeight w:val="315"/>
        </w:trPr>
        <w:tc>
          <w:tcPr>
            <w:tcW w:w="13762" w:type="dxa"/>
            <w:gridSpan w:val="8"/>
            <w:shd w:val="clear" w:color="auto" w:fill="auto"/>
            <w:noWrap/>
            <w:vAlign w:val="center"/>
          </w:tcPr>
          <w:p w14:paraId="18621FAE" w14:textId="77777777" w:rsidR="002D5FBD" w:rsidRPr="00825238" w:rsidRDefault="00110516" w:rsidP="003673E7">
            <w:pPr>
              <w:spacing w:line="480" w:lineRule="auto"/>
              <w:rPr>
                <w:rFonts w:ascii="Times New Roman" w:eastAsia="Times New Roman" w:hAnsi="Times New Roman" w:cs="Times New Roman"/>
                <w:b/>
                <w:sz w:val="20"/>
                <w:szCs w:val="20"/>
              </w:rPr>
            </w:pPr>
            <w:r w:rsidRPr="00825238">
              <w:rPr>
                <w:rFonts w:ascii="Times New Roman" w:eastAsia="Times New Roman" w:hAnsi="Times New Roman" w:cs="Times New Roman"/>
                <w:b/>
                <w:sz w:val="20"/>
                <w:szCs w:val="20"/>
              </w:rPr>
              <w:t>8</w:t>
            </w:r>
            <w:r w:rsidR="002D5FBD" w:rsidRPr="00825238">
              <w:rPr>
                <w:rFonts w:ascii="Times New Roman" w:eastAsia="Times New Roman" w:hAnsi="Times New Roman" w:cs="Times New Roman"/>
                <w:b/>
                <w:sz w:val="20"/>
                <w:szCs w:val="20"/>
              </w:rPr>
              <w:t>c</w:t>
            </w:r>
          </w:p>
        </w:tc>
      </w:tr>
    </w:tbl>
    <w:p w14:paraId="7012DC2B" w14:textId="77777777" w:rsidR="00EE109D" w:rsidRPr="00825238" w:rsidRDefault="00EE109D"/>
    <w:p w14:paraId="1E954EC4" w14:textId="77777777" w:rsidR="001477D7" w:rsidRPr="00825238" w:rsidRDefault="001477D7" w:rsidP="005544C4">
      <w:pPr>
        <w:contextualSpacing/>
        <w:sectPr w:rsidR="001477D7" w:rsidRPr="00825238" w:rsidSect="0082272C">
          <w:pgSz w:w="16839" w:h="11907" w:orient="landscape" w:code="9"/>
          <w:pgMar w:top="720" w:right="720" w:bottom="810" w:left="720" w:header="144" w:footer="144" w:gutter="0"/>
          <w:cols w:space="720"/>
          <w:docGrid w:linePitch="360"/>
        </w:sectPr>
      </w:pPr>
    </w:p>
    <w:p w14:paraId="60FB7378" w14:textId="77777777" w:rsidR="006B5326" w:rsidRPr="00825238" w:rsidRDefault="006B5326" w:rsidP="006B5326">
      <w:pPr>
        <w:autoSpaceDE w:val="0"/>
        <w:autoSpaceDN w:val="0"/>
        <w:adjustRightInd w:val="0"/>
        <w:rPr>
          <w:rFonts w:ascii="TimesNewRoman" w:hAnsi="TimesNewRoman" w:cs="TimesNewRoman"/>
          <w:sz w:val="19"/>
          <w:szCs w:val="19"/>
        </w:rPr>
      </w:pPr>
    </w:p>
    <w:p w14:paraId="29899A43" w14:textId="77777777" w:rsidR="002051D4" w:rsidRPr="00825238" w:rsidRDefault="002051D4" w:rsidP="00B04E1B">
      <w:pPr>
        <w:pStyle w:val="Heading2"/>
      </w:pPr>
      <w:r w:rsidRPr="00825238">
        <w:t>Table NDP1: Drought</w:t>
      </w:r>
    </w:p>
    <w:p w14:paraId="1EEFC3C0" w14:textId="77777777" w:rsidR="002051D4" w:rsidRPr="00825238" w:rsidRDefault="002051D4" w:rsidP="002051D4"/>
    <w:p w14:paraId="6F355432" w14:textId="77777777" w:rsidR="002051D4" w:rsidRPr="00825238" w:rsidRDefault="002051D4" w:rsidP="002051D4"/>
    <w:p w14:paraId="6BEBEBE3" w14:textId="77777777" w:rsidR="002051D4" w:rsidRPr="00825238" w:rsidRDefault="002051D4" w:rsidP="009277C2">
      <w:pPr>
        <w:pStyle w:val="Instructions-header"/>
        <w:rPr>
          <w:color w:val="auto"/>
        </w:rPr>
      </w:pPr>
      <w:r w:rsidRPr="00825238">
        <w:rPr>
          <w:color w:val="auto"/>
        </w:rPr>
        <w:t>SHOW CARD 6</w:t>
      </w:r>
    </w:p>
    <w:p w14:paraId="54C548B1" w14:textId="77777777" w:rsidR="002051D4" w:rsidRPr="00825238" w:rsidRDefault="002051D4" w:rsidP="009277C2">
      <w:pPr>
        <w:pStyle w:val="Instructions-header"/>
        <w:rPr>
          <w:color w:val="auto"/>
        </w:rPr>
      </w:pPr>
    </w:p>
    <w:tbl>
      <w:tblPr>
        <w:tblStyle w:val="TableGrid"/>
        <w:tblW w:w="0" w:type="auto"/>
        <w:tblCellMar>
          <w:left w:w="14" w:type="dxa"/>
          <w:right w:w="14" w:type="dxa"/>
        </w:tblCellMar>
        <w:tblLook w:val="04A0" w:firstRow="1" w:lastRow="0" w:firstColumn="1" w:lastColumn="0" w:noHBand="0" w:noVBand="1"/>
      </w:tblPr>
      <w:tblGrid>
        <w:gridCol w:w="4145"/>
        <w:gridCol w:w="1301"/>
        <w:gridCol w:w="1309"/>
        <w:gridCol w:w="1319"/>
        <w:gridCol w:w="1314"/>
      </w:tblGrid>
      <w:tr w:rsidR="006B5326" w:rsidRPr="00825238" w14:paraId="5D6CB345" w14:textId="77777777" w:rsidTr="00B04E1B">
        <w:tc>
          <w:tcPr>
            <w:tcW w:w="4145" w:type="dxa"/>
          </w:tcPr>
          <w:p w14:paraId="2F82976D" w14:textId="77777777" w:rsidR="006B5326" w:rsidRPr="00825238" w:rsidRDefault="006B5326" w:rsidP="00B04E1B">
            <w:pPr>
              <w:pStyle w:val="Questions"/>
              <w:rPr>
                <w:color w:val="auto"/>
              </w:rPr>
            </w:pPr>
          </w:p>
          <w:p w14:paraId="3FF8045E" w14:textId="77777777" w:rsidR="006B5326" w:rsidRPr="00825238" w:rsidRDefault="006B5326" w:rsidP="00B04E1B">
            <w:pPr>
              <w:pStyle w:val="Questions"/>
              <w:rPr>
                <w:color w:val="auto"/>
              </w:rPr>
            </w:pPr>
          </w:p>
        </w:tc>
        <w:tc>
          <w:tcPr>
            <w:tcW w:w="1301" w:type="dxa"/>
          </w:tcPr>
          <w:p w14:paraId="28CC66D6"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Not at all</w:t>
            </w:r>
          </w:p>
        </w:tc>
        <w:tc>
          <w:tcPr>
            <w:tcW w:w="1309" w:type="dxa"/>
          </w:tcPr>
          <w:p w14:paraId="4491EDAB"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 small extent</w:t>
            </w:r>
          </w:p>
        </w:tc>
        <w:tc>
          <w:tcPr>
            <w:tcW w:w="1319" w:type="dxa"/>
          </w:tcPr>
          <w:p w14:paraId="2D578F5D"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 moderate extent</w:t>
            </w:r>
          </w:p>
        </w:tc>
        <w:tc>
          <w:tcPr>
            <w:tcW w:w="1314" w:type="dxa"/>
          </w:tcPr>
          <w:p w14:paraId="1323BF40" w14:textId="77777777" w:rsidR="006B5326" w:rsidRPr="00825238" w:rsidRDefault="006B5326" w:rsidP="00B04E1B">
            <w:pPr>
              <w:pStyle w:val="Questions"/>
              <w:rPr>
                <w:rFonts w:ascii="Times New Roman" w:hAnsi="Times New Roman"/>
                <w:color w:val="auto"/>
              </w:rPr>
            </w:pPr>
            <w:r w:rsidRPr="00825238">
              <w:rPr>
                <w:rFonts w:ascii="Times New Roman" w:hAnsi="Times New Roman"/>
                <w:color w:val="auto"/>
              </w:rPr>
              <w:t>To an extreme extent</w:t>
            </w:r>
          </w:p>
        </w:tc>
      </w:tr>
      <w:tr w:rsidR="006B5326" w:rsidRPr="00825238" w14:paraId="263B8AB6" w14:textId="77777777" w:rsidTr="00B04E1B">
        <w:tc>
          <w:tcPr>
            <w:tcW w:w="4145" w:type="dxa"/>
          </w:tcPr>
          <w:p w14:paraId="2E2640AC" w14:textId="09B0F357" w:rsidR="006B5326" w:rsidRPr="00825238" w:rsidRDefault="006B5326" w:rsidP="00C62690">
            <w:pPr>
              <w:pStyle w:val="Questions"/>
              <w:numPr>
                <w:ilvl w:val="0"/>
                <w:numId w:val="3"/>
              </w:numPr>
              <w:jc w:val="left"/>
              <w:rPr>
                <w:b w:val="0"/>
                <w:color w:val="auto"/>
              </w:rPr>
            </w:pPr>
            <w:r w:rsidRPr="00825238">
              <w:rPr>
                <w:b w:val="0"/>
                <w:color w:val="auto"/>
              </w:rPr>
              <w:t>In case of an unexpected drought, to what extent would it affect your family?</w:t>
            </w:r>
          </w:p>
        </w:tc>
        <w:tc>
          <w:tcPr>
            <w:tcW w:w="1301" w:type="dxa"/>
            <w:vAlign w:val="center"/>
          </w:tcPr>
          <w:p w14:paraId="0C8BE1D3" w14:textId="77777777" w:rsidR="006B5326" w:rsidRPr="00825238" w:rsidRDefault="006B5326" w:rsidP="00B04E1B">
            <w:pPr>
              <w:pStyle w:val="Questions"/>
              <w:rPr>
                <w:b w:val="0"/>
                <w:color w:val="auto"/>
              </w:rPr>
            </w:pPr>
            <w:r w:rsidRPr="00825238">
              <w:rPr>
                <w:b w:val="0"/>
                <w:color w:val="auto"/>
              </w:rPr>
              <w:t>1</w:t>
            </w:r>
          </w:p>
        </w:tc>
        <w:tc>
          <w:tcPr>
            <w:tcW w:w="1309" w:type="dxa"/>
            <w:vAlign w:val="center"/>
          </w:tcPr>
          <w:p w14:paraId="6D631F3C" w14:textId="77777777" w:rsidR="006B5326" w:rsidRPr="00825238" w:rsidRDefault="006B5326" w:rsidP="00B04E1B">
            <w:pPr>
              <w:pStyle w:val="Questions"/>
              <w:rPr>
                <w:b w:val="0"/>
                <w:color w:val="auto"/>
              </w:rPr>
            </w:pPr>
            <w:r w:rsidRPr="00825238">
              <w:rPr>
                <w:b w:val="0"/>
                <w:color w:val="auto"/>
              </w:rPr>
              <w:t>2</w:t>
            </w:r>
          </w:p>
        </w:tc>
        <w:tc>
          <w:tcPr>
            <w:tcW w:w="1319" w:type="dxa"/>
            <w:vAlign w:val="center"/>
          </w:tcPr>
          <w:p w14:paraId="0EB23ADC" w14:textId="77777777" w:rsidR="006B5326" w:rsidRPr="00825238" w:rsidRDefault="006B5326" w:rsidP="00B04E1B">
            <w:pPr>
              <w:pStyle w:val="Questions"/>
              <w:rPr>
                <w:b w:val="0"/>
                <w:color w:val="auto"/>
              </w:rPr>
            </w:pPr>
            <w:r w:rsidRPr="00825238">
              <w:rPr>
                <w:b w:val="0"/>
                <w:color w:val="auto"/>
              </w:rPr>
              <w:t>3</w:t>
            </w:r>
          </w:p>
        </w:tc>
        <w:tc>
          <w:tcPr>
            <w:tcW w:w="1314" w:type="dxa"/>
            <w:vAlign w:val="center"/>
          </w:tcPr>
          <w:p w14:paraId="6688B959" w14:textId="77777777" w:rsidR="006B5326" w:rsidRPr="00825238" w:rsidRDefault="006B5326" w:rsidP="00B04E1B">
            <w:pPr>
              <w:pStyle w:val="Questions"/>
              <w:rPr>
                <w:b w:val="0"/>
                <w:color w:val="auto"/>
              </w:rPr>
            </w:pPr>
            <w:r w:rsidRPr="00825238">
              <w:rPr>
                <w:b w:val="0"/>
                <w:color w:val="auto"/>
              </w:rPr>
              <w:t>4</w:t>
            </w:r>
          </w:p>
        </w:tc>
      </w:tr>
    </w:tbl>
    <w:p w14:paraId="554539DD" w14:textId="77777777" w:rsidR="006B5326" w:rsidRPr="00825238" w:rsidRDefault="006B5326" w:rsidP="006B5326"/>
    <w:p w14:paraId="5BC9B3A4" w14:textId="77777777" w:rsidR="00043CFD" w:rsidRPr="00825238" w:rsidRDefault="00043CFD" w:rsidP="00F94C61">
      <w:pPr>
        <w:pStyle w:val="Heading2"/>
      </w:pPr>
      <w:r w:rsidRPr="00825238">
        <w:t>Table NDP4: Disaster Outreach</w:t>
      </w:r>
    </w:p>
    <w:p w14:paraId="63FD8B0B" w14:textId="77777777" w:rsidR="00043CFD" w:rsidRPr="00825238" w:rsidRDefault="00043CFD" w:rsidP="00043CFD"/>
    <w:p w14:paraId="10CC177D" w14:textId="64741503" w:rsidR="002051D4" w:rsidRPr="00825238" w:rsidRDefault="00927FD2" w:rsidP="00B04E1B">
      <w:pPr>
        <w:pStyle w:val="Instructions-header"/>
        <w:rPr>
          <w:color w:val="auto"/>
        </w:rPr>
      </w:pPr>
      <w:r w:rsidRPr="00825238">
        <w:rPr>
          <w:color w:val="auto"/>
        </w:rPr>
        <w:t xml:space="preserve">I am going to ask </w:t>
      </w:r>
      <w:r w:rsidR="002051D4" w:rsidRPr="00825238">
        <w:rPr>
          <w:color w:val="auto"/>
        </w:rPr>
        <w:t xml:space="preserve">whether you or </w:t>
      </w:r>
      <w:r w:rsidRPr="00825238">
        <w:rPr>
          <w:color w:val="auto"/>
        </w:rPr>
        <w:t>any of your family members</w:t>
      </w:r>
      <w:r w:rsidR="002051D4" w:rsidRPr="00825238">
        <w:rPr>
          <w:color w:val="auto"/>
        </w:rPr>
        <w:t xml:space="preserve"> </w:t>
      </w:r>
      <w:r w:rsidR="00043CFD" w:rsidRPr="00825238">
        <w:rPr>
          <w:color w:val="auto"/>
        </w:rPr>
        <w:t xml:space="preserve"> </w:t>
      </w:r>
      <w:r w:rsidR="00C62690" w:rsidRPr="00825238">
        <w:rPr>
          <w:color w:val="auto"/>
        </w:rPr>
        <w:t xml:space="preserve">have </w:t>
      </w:r>
      <w:r w:rsidR="00043CFD" w:rsidRPr="00825238">
        <w:rPr>
          <w:color w:val="auto"/>
        </w:rPr>
        <w:t xml:space="preserve">received </w:t>
      </w:r>
      <w:r w:rsidR="002051D4" w:rsidRPr="00825238">
        <w:rPr>
          <w:color w:val="auto"/>
        </w:rPr>
        <w:t xml:space="preserve">any information /knowledge/education about  drought or other disasters. </w:t>
      </w:r>
    </w:p>
    <w:p w14:paraId="00ADDEDF" w14:textId="77777777" w:rsidR="002051D4" w:rsidRPr="00825238" w:rsidRDefault="002051D4" w:rsidP="00B04E1B">
      <w:pPr>
        <w:pStyle w:val="Instructions-header"/>
        <w:rPr>
          <w:color w:val="auto"/>
        </w:rPr>
      </w:pPr>
    </w:p>
    <w:p w14:paraId="294BB6ED" w14:textId="54570E12" w:rsidR="00043CFD" w:rsidRPr="00825238" w:rsidRDefault="00043CFD" w:rsidP="00B04E1B">
      <w:pPr>
        <w:pStyle w:val="Instructions-header"/>
        <w:rPr>
          <w:color w:val="auto"/>
        </w:rPr>
      </w:pPr>
      <w:r w:rsidRPr="00825238">
        <w:rPr>
          <w:color w:val="auto"/>
        </w:rPr>
        <w:t xml:space="preserve"> </w:t>
      </w:r>
      <w:r w:rsidR="00927FD2" w:rsidRPr="00825238">
        <w:rPr>
          <w:color w:val="auto"/>
        </w:rPr>
        <w:t xml:space="preserve">In the last 5 years, have </w:t>
      </w:r>
      <w:r w:rsidR="002051D4" w:rsidRPr="00825238">
        <w:rPr>
          <w:color w:val="auto"/>
        </w:rPr>
        <w:t xml:space="preserve">you or </w:t>
      </w:r>
      <w:r w:rsidR="00927FD2" w:rsidRPr="00825238">
        <w:rPr>
          <w:color w:val="auto"/>
        </w:rPr>
        <w:t xml:space="preserve">any of </w:t>
      </w:r>
      <w:r w:rsidR="002051D4" w:rsidRPr="00825238">
        <w:rPr>
          <w:color w:val="auto"/>
        </w:rPr>
        <w:t>your family</w:t>
      </w:r>
      <w:r w:rsidR="00927FD2" w:rsidRPr="00825238">
        <w:rPr>
          <w:color w:val="auto"/>
        </w:rPr>
        <w:t xml:space="preserve"> mem</w:t>
      </w:r>
      <w:r w:rsidR="002051D4" w:rsidRPr="00825238">
        <w:rPr>
          <w:color w:val="auto"/>
        </w:rPr>
        <w:t>b</w:t>
      </w:r>
      <w:r w:rsidR="00927FD2" w:rsidRPr="00825238">
        <w:rPr>
          <w:color w:val="auto"/>
        </w:rPr>
        <w:t>e</w:t>
      </w:r>
      <w:r w:rsidR="002051D4" w:rsidRPr="00825238">
        <w:rPr>
          <w:color w:val="auto"/>
        </w:rPr>
        <w:t xml:space="preserve">rs </w:t>
      </w:r>
      <w:r w:rsidR="00C62690" w:rsidRPr="00825238">
        <w:rPr>
          <w:color w:val="auto"/>
        </w:rPr>
        <w:t xml:space="preserve">have </w:t>
      </w:r>
      <w:r w:rsidR="002051D4" w:rsidRPr="00825238">
        <w:rPr>
          <w:color w:val="auto"/>
        </w:rPr>
        <w:t>ever …</w:t>
      </w:r>
    </w:p>
    <w:tbl>
      <w:tblPr>
        <w:tblStyle w:val="TableGrid"/>
        <w:tblW w:w="0" w:type="auto"/>
        <w:tblCellMar>
          <w:left w:w="14" w:type="dxa"/>
          <w:right w:w="14" w:type="dxa"/>
        </w:tblCellMar>
        <w:tblLook w:val="04A0" w:firstRow="1" w:lastRow="0" w:firstColumn="1" w:lastColumn="0" w:noHBand="0" w:noVBand="1"/>
      </w:tblPr>
      <w:tblGrid>
        <w:gridCol w:w="5845"/>
        <w:gridCol w:w="1260"/>
        <w:gridCol w:w="2269"/>
      </w:tblGrid>
      <w:tr w:rsidR="006B5326" w:rsidRPr="00825238" w14:paraId="48DCCC3E" w14:textId="77777777" w:rsidTr="00043CFD">
        <w:tc>
          <w:tcPr>
            <w:tcW w:w="5845" w:type="dxa"/>
          </w:tcPr>
          <w:p w14:paraId="58B5787D" w14:textId="77777777" w:rsidR="006B5326" w:rsidRPr="00825238" w:rsidRDefault="006B5326" w:rsidP="00B04E1B">
            <w:pPr>
              <w:autoSpaceDE w:val="0"/>
              <w:autoSpaceDN w:val="0"/>
              <w:adjustRightInd w:val="0"/>
              <w:rPr>
                <w:rFonts w:ascii="Arial Narrow" w:hAnsi="Arial Narrow"/>
                <w:sz w:val="20"/>
                <w:szCs w:val="20"/>
              </w:rPr>
            </w:pPr>
          </w:p>
        </w:tc>
        <w:tc>
          <w:tcPr>
            <w:tcW w:w="1260" w:type="dxa"/>
            <w:vAlign w:val="center"/>
          </w:tcPr>
          <w:p w14:paraId="44DC494F"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Yes</w:t>
            </w:r>
          </w:p>
        </w:tc>
        <w:tc>
          <w:tcPr>
            <w:tcW w:w="2269" w:type="dxa"/>
            <w:vAlign w:val="center"/>
          </w:tcPr>
          <w:p w14:paraId="51F54173"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No</w:t>
            </w:r>
          </w:p>
        </w:tc>
      </w:tr>
      <w:tr w:rsidR="00F94C61" w:rsidRPr="00825238" w14:paraId="35FF6BE3" w14:textId="77777777" w:rsidTr="00043CFD">
        <w:tc>
          <w:tcPr>
            <w:tcW w:w="5845" w:type="dxa"/>
          </w:tcPr>
          <w:p w14:paraId="59943CD7" w14:textId="77777777" w:rsidR="00F94C61" w:rsidRPr="00825238" w:rsidRDefault="00F94C61" w:rsidP="00FC7C0E">
            <w:pPr>
              <w:pStyle w:val="ListParagraph"/>
              <w:numPr>
                <w:ilvl w:val="0"/>
                <w:numId w:val="4"/>
              </w:numPr>
              <w:autoSpaceDE w:val="0"/>
              <w:autoSpaceDN w:val="0"/>
              <w:adjustRightInd w:val="0"/>
              <w:ind w:left="431"/>
              <w:rPr>
                <w:rFonts w:ascii="Arial Narrow" w:hAnsi="Arial Narrow"/>
                <w:sz w:val="20"/>
                <w:szCs w:val="20"/>
              </w:rPr>
            </w:pPr>
            <w:r w:rsidRPr="00825238">
              <w:rPr>
                <w:rFonts w:ascii="Arial Narrow" w:hAnsi="Arial Narrow" w:cs="TimesNewRoman"/>
                <w:sz w:val="20"/>
                <w:szCs w:val="20"/>
              </w:rPr>
              <w:t>Attended a meeting in order to prepare for a drought?</w:t>
            </w:r>
          </w:p>
        </w:tc>
        <w:tc>
          <w:tcPr>
            <w:tcW w:w="1260" w:type="dxa"/>
            <w:vAlign w:val="center"/>
          </w:tcPr>
          <w:p w14:paraId="26EEE78A"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1</w:t>
            </w:r>
          </w:p>
        </w:tc>
        <w:tc>
          <w:tcPr>
            <w:tcW w:w="2269" w:type="dxa"/>
            <w:vAlign w:val="center"/>
          </w:tcPr>
          <w:p w14:paraId="36354E08"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2</w:t>
            </w:r>
          </w:p>
        </w:tc>
      </w:tr>
      <w:tr w:rsidR="00F94C61" w:rsidRPr="00825238" w14:paraId="3E9568A6" w14:textId="77777777" w:rsidTr="00043CFD">
        <w:tc>
          <w:tcPr>
            <w:tcW w:w="5845" w:type="dxa"/>
          </w:tcPr>
          <w:p w14:paraId="22DABB48" w14:textId="77777777" w:rsidR="00F94C61" w:rsidRPr="00825238" w:rsidRDefault="00F94C61" w:rsidP="00FC7C0E">
            <w:pPr>
              <w:pStyle w:val="ListParagraph"/>
              <w:numPr>
                <w:ilvl w:val="0"/>
                <w:numId w:val="4"/>
              </w:numPr>
              <w:autoSpaceDE w:val="0"/>
              <w:autoSpaceDN w:val="0"/>
              <w:adjustRightInd w:val="0"/>
              <w:ind w:left="431"/>
              <w:rPr>
                <w:rFonts w:ascii="Arial Narrow" w:hAnsi="Arial Narrow"/>
                <w:sz w:val="20"/>
                <w:szCs w:val="20"/>
              </w:rPr>
            </w:pPr>
            <w:r w:rsidRPr="00825238">
              <w:rPr>
                <w:rFonts w:ascii="Arial Narrow" w:hAnsi="Arial Narrow" w:cs="TimesNewRoman"/>
                <w:sz w:val="20"/>
                <w:szCs w:val="20"/>
              </w:rPr>
              <w:t>Attended a meeting in order to prepare for any other disaster?</w:t>
            </w:r>
          </w:p>
        </w:tc>
        <w:tc>
          <w:tcPr>
            <w:tcW w:w="1260" w:type="dxa"/>
            <w:vAlign w:val="center"/>
          </w:tcPr>
          <w:p w14:paraId="3C4F8E80"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1</w:t>
            </w:r>
          </w:p>
        </w:tc>
        <w:tc>
          <w:tcPr>
            <w:tcW w:w="2269" w:type="dxa"/>
            <w:vAlign w:val="center"/>
          </w:tcPr>
          <w:p w14:paraId="531A9A11" w14:textId="77777777" w:rsidR="00F94C61" w:rsidRPr="00825238" w:rsidRDefault="00F94C61" w:rsidP="00F94C61">
            <w:pPr>
              <w:autoSpaceDE w:val="0"/>
              <w:autoSpaceDN w:val="0"/>
              <w:adjustRightInd w:val="0"/>
              <w:jc w:val="center"/>
              <w:rPr>
                <w:rFonts w:ascii="Arial Narrow" w:hAnsi="Arial Narrow"/>
                <w:sz w:val="20"/>
                <w:szCs w:val="20"/>
              </w:rPr>
            </w:pPr>
            <w:r w:rsidRPr="00825238">
              <w:rPr>
                <w:rFonts w:ascii="Arial Narrow" w:hAnsi="Arial Narrow"/>
                <w:sz w:val="20"/>
                <w:szCs w:val="20"/>
              </w:rPr>
              <w:t>2</w:t>
            </w:r>
          </w:p>
        </w:tc>
      </w:tr>
      <w:tr w:rsidR="006B5326" w:rsidRPr="00825238" w14:paraId="45FE82ED" w14:textId="77777777" w:rsidTr="00043CFD">
        <w:trPr>
          <w:trHeight w:val="288"/>
        </w:trPr>
        <w:tc>
          <w:tcPr>
            <w:tcW w:w="5845" w:type="dxa"/>
          </w:tcPr>
          <w:p w14:paraId="04DC866B" w14:textId="55916898" w:rsidR="006B5326" w:rsidRPr="00825238" w:rsidRDefault="00C62690" w:rsidP="00C62690">
            <w:pPr>
              <w:pStyle w:val="ListParagraph"/>
              <w:numPr>
                <w:ilvl w:val="0"/>
                <w:numId w:val="4"/>
              </w:numPr>
              <w:autoSpaceDE w:val="0"/>
              <w:autoSpaceDN w:val="0"/>
              <w:adjustRightInd w:val="0"/>
              <w:ind w:left="431"/>
              <w:rPr>
                <w:rFonts w:ascii="Arial Narrow" w:hAnsi="Arial Narrow" w:cs="TimesNewRoman"/>
                <w:sz w:val="20"/>
                <w:szCs w:val="20"/>
              </w:rPr>
            </w:pPr>
            <w:r w:rsidRPr="00825238">
              <w:rPr>
                <w:rFonts w:ascii="Arial Narrow" w:hAnsi="Arial Narrow" w:cs="TimesNewRoman"/>
                <w:sz w:val="20"/>
                <w:szCs w:val="20"/>
              </w:rPr>
              <w:t xml:space="preserve">Have you received </w:t>
            </w:r>
            <w:r w:rsidR="006B5326" w:rsidRPr="00825238">
              <w:rPr>
                <w:rFonts w:ascii="Arial Narrow" w:hAnsi="Arial Narrow" w:cs="TimesNewRoman"/>
                <w:sz w:val="20"/>
                <w:szCs w:val="20"/>
              </w:rPr>
              <w:t>information about drought?</w:t>
            </w:r>
          </w:p>
        </w:tc>
        <w:tc>
          <w:tcPr>
            <w:tcW w:w="1260" w:type="dxa"/>
            <w:vAlign w:val="center"/>
          </w:tcPr>
          <w:p w14:paraId="1B1D6FBF" w14:textId="77777777" w:rsidR="006B5326" w:rsidRPr="00825238" w:rsidRDefault="006B5326" w:rsidP="00B04E1B">
            <w:pPr>
              <w:autoSpaceDE w:val="0"/>
              <w:autoSpaceDN w:val="0"/>
              <w:adjustRightInd w:val="0"/>
              <w:jc w:val="center"/>
              <w:rPr>
                <w:rFonts w:ascii="Arial Narrow" w:hAnsi="Arial Narrow" w:cs="TimesNewRoman"/>
                <w:sz w:val="20"/>
                <w:szCs w:val="20"/>
              </w:rPr>
            </w:pPr>
            <w:r w:rsidRPr="00825238">
              <w:rPr>
                <w:rFonts w:ascii="Arial Narrow" w:hAnsi="Arial Narrow" w:cs="TimesNewRoman"/>
                <w:sz w:val="20"/>
                <w:szCs w:val="20"/>
              </w:rPr>
              <w:t>1</w:t>
            </w:r>
          </w:p>
          <w:p w14:paraId="5354A0B1" w14:textId="77777777" w:rsidR="006B5326" w:rsidRPr="00825238" w:rsidRDefault="006B5326" w:rsidP="00B04E1B">
            <w:pPr>
              <w:autoSpaceDE w:val="0"/>
              <w:autoSpaceDN w:val="0"/>
              <w:adjustRightInd w:val="0"/>
              <w:rPr>
                <w:rFonts w:ascii="Arial Narrow" w:hAnsi="Arial Narrow" w:cs="TimesNewRoman"/>
                <w:sz w:val="20"/>
                <w:szCs w:val="20"/>
              </w:rPr>
            </w:pPr>
          </w:p>
        </w:tc>
        <w:tc>
          <w:tcPr>
            <w:tcW w:w="2269" w:type="dxa"/>
            <w:vAlign w:val="center"/>
          </w:tcPr>
          <w:p w14:paraId="70A589E1" w14:textId="77777777" w:rsidR="006B5326" w:rsidRPr="00825238" w:rsidRDefault="006B5326" w:rsidP="00B04E1B">
            <w:pPr>
              <w:autoSpaceDE w:val="0"/>
              <w:autoSpaceDN w:val="0"/>
              <w:adjustRightInd w:val="0"/>
              <w:jc w:val="center"/>
              <w:rPr>
                <w:rFonts w:ascii="Arial Narrow" w:hAnsi="Arial Narrow"/>
                <w:sz w:val="20"/>
                <w:szCs w:val="20"/>
              </w:rPr>
            </w:pPr>
            <w:r w:rsidRPr="00825238">
              <w:rPr>
                <w:rFonts w:ascii="Arial Narrow" w:hAnsi="Arial Narrow"/>
                <w:sz w:val="20"/>
                <w:szCs w:val="20"/>
              </w:rPr>
              <w:t>2</w:t>
            </w:r>
          </w:p>
          <w:p w14:paraId="19A765F1" w14:textId="77777777" w:rsidR="006B5326" w:rsidRPr="00825238" w:rsidRDefault="006B5326" w:rsidP="00FC7C0E">
            <w:pPr>
              <w:pStyle w:val="ListParagraph"/>
              <w:numPr>
                <w:ilvl w:val="0"/>
                <w:numId w:val="2"/>
              </w:numPr>
              <w:autoSpaceDE w:val="0"/>
              <w:autoSpaceDN w:val="0"/>
              <w:adjustRightInd w:val="0"/>
              <w:ind w:left="346"/>
              <w:rPr>
                <w:rFonts w:ascii="Arial Narrow" w:hAnsi="Arial Narrow"/>
                <w:sz w:val="20"/>
                <w:szCs w:val="20"/>
              </w:rPr>
            </w:pPr>
            <w:r w:rsidRPr="00825238">
              <w:rPr>
                <w:rFonts w:ascii="Arial Narrow" w:hAnsi="Arial Narrow"/>
                <w:sz w:val="20"/>
                <w:szCs w:val="20"/>
              </w:rPr>
              <w:t>If no, skip to next table</w:t>
            </w:r>
          </w:p>
        </w:tc>
      </w:tr>
      <w:tr w:rsidR="006B5326" w:rsidRPr="00825238" w14:paraId="079E187F" w14:textId="77777777" w:rsidTr="00043CFD">
        <w:trPr>
          <w:trHeight w:val="288"/>
        </w:trPr>
        <w:tc>
          <w:tcPr>
            <w:tcW w:w="5845" w:type="dxa"/>
          </w:tcPr>
          <w:p w14:paraId="4FF196AA" w14:textId="77777777" w:rsidR="006B5326" w:rsidRPr="00825238" w:rsidRDefault="00F94C61" w:rsidP="00FC7C0E">
            <w:pPr>
              <w:pStyle w:val="ListParagraph"/>
              <w:numPr>
                <w:ilvl w:val="0"/>
                <w:numId w:val="4"/>
              </w:numPr>
              <w:autoSpaceDE w:val="0"/>
              <w:autoSpaceDN w:val="0"/>
              <w:adjustRightInd w:val="0"/>
              <w:ind w:left="431"/>
              <w:rPr>
                <w:rFonts w:ascii="Arial Narrow" w:hAnsi="Arial Narrow" w:cs="TimesNewRoman"/>
                <w:sz w:val="20"/>
                <w:szCs w:val="20"/>
              </w:rPr>
            </w:pPr>
            <w:r w:rsidRPr="00825238">
              <w:rPr>
                <w:rFonts w:ascii="Arial Narrow" w:hAnsi="Arial Narrow" w:cs="TimesNewRoman"/>
                <w:sz w:val="20"/>
                <w:szCs w:val="20"/>
              </w:rPr>
              <w:t xml:space="preserve">(if yes) </w:t>
            </w:r>
            <w:r w:rsidR="006B5326" w:rsidRPr="00825238">
              <w:rPr>
                <w:rFonts w:ascii="Arial Narrow" w:hAnsi="Arial Narrow" w:cs="TimesNewRoman"/>
                <w:sz w:val="20"/>
                <w:szCs w:val="20"/>
              </w:rPr>
              <w:t>From whom?</w:t>
            </w:r>
          </w:p>
        </w:tc>
        <w:tc>
          <w:tcPr>
            <w:tcW w:w="3529" w:type="dxa"/>
            <w:gridSpan w:val="2"/>
            <w:vAlign w:val="center"/>
          </w:tcPr>
          <w:p w14:paraId="022DC610"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1 = M</w:t>
            </w:r>
            <w:r w:rsidR="006B5326" w:rsidRPr="00825238">
              <w:rPr>
                <w:rFonts w:ascii="Arial Narrow" w:hAnsi="Arial Narrow"/>
                <w:sz w:val="20"/>
                <w:szCs w:val="20"/>
              </w:rPr>
              <w:t>edia</w:t>
            </w:r>
          </w:p>
          <w:p w14:paraId="3114002C"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2 = F</w:t>
            </w:r>
            <w:r w:rsidR="006B5326" w:rsidRPr="00825238">
              <w:rPr>
                <w:rFonts w:ascii="Arial Narrow" w:hAnsi="Arial Narrow"/>
                <w:sz w:val="20"/>
                <w:szCs w:val="20"/>
              </w:rPr>
              <w:t>armer organization</w:t>
            </w:r>
          </w:p>
          <w:p w14:paraId="67575FD7" w14:textId="77777777" w:rsidR="006B5326" w:rsidRPr="00825238" w:rsidRDefault="002051D4" w:rsidP="00B04E1B">
            <w:pPr>
              <w:autoSpaceDE w:val="0"/>
              <w:autoSpaceDN w:val="0"/>
              <w:adjustRightInd w:val="0"/>
              <w:rPr>
                <w:rFonts w:ascii="Arial Narrow" w:hAnsi="Arial Narrow"/>
                <w:sz w:val="20"/>
                <w:szCs w:val="20"/>
              </w:rPr>
            </w:pPr>
            <w:r w:rsidRPr="00825238">
              <w:rPr>
                <w:rFonts w:ascii="Arial Narrow" w:hAnsi="Arial Narrow"/>
                <w:sz w:val="20"/>
                <w:szCs w:val="20"/>
              </w:rPr>
              <w:t>3 = G</w:t>
            </w:r>
            <w:r w:rsidR="006B5326" w:rsidRPr="00825238">
              <w:rPr>
                <w:rFonts w:ascii="Arial Narrow" w:hAnsi="Arial Narrow"/>
                <w:sz w:val="20"/>
                <w:szCs w:val="20"/>
              </w:rPr>
              <w:t>overnment official</w:t>
            </w:r>
          </w:p>
          <w:p w14:paraId="1E04B35E" w14:textId="77777777" w:rsidR="006B5326" w:rsidRPr="00825238" w:rsidRDefault="006B5326" w:rsidP="00B04E1B">
            <w:pPr>
              <w:autoSpaceDE w:val="0"/>
              <w:autoSpaceDN w:val="0"/>
              <w:adjustRightInd w:val="0"/>
              <w:rPr>
                <w:rFonts w:ascii="Arial Narrow" w:hAnsi="Arial Narrow"/>
                <w:sz w:val="20"/>
                <w:szCs w:val="20"/>
              </w:rPr>
            </w:pPr>
            <w:r w:rsidRPr="00825238">
              <w:rPr>
                <w:rFonts w:ascii="Arial Narrow" w:hAnsi="Arial Narrow"/>
                <w:sz w:val="20"/>
                <w:szCs w:val="20"/>
              </w:rPr>
              <w:t>4= NGO</w:t>
            </w:r>
          </w:p>
          <w:p w14:paraId="3561E515" w14:textId="77777777" w:rsidR="006B5326" w:rsidRPr="00825238" w:rsidRDefault="006B5326" w:rsidP="00B04E1B">
            <w:pPr>
              <w:autoSpaceDE w:val="0"/>
              <w:autoSpaceDN w:val="0"/>
              <w:adjustRightInd w:val="0"/>
              <w:rPr>
                <w:rFonts w:ascii="Arial Narrow" w:hAnsi="Arial Narrow"/>
                <w:sz w:val="20"/>
                <w:szCs w:val="20"/>
              </w:rPr>
            </w:pPr>
            <w:r w:rsidRPr="00825238">
              <w:rPr>
                <w:rFonts w:ascii="Arial Narrow" w:hAnsi="Arial Narrow"/>
                <w:sz w:val="20"/>
                <w:szCs w:val="20"/>
              </w:rPr>
              <w:t>5=Other</w:t>
            </w:r>
          </w:p>
        </w:tc>
      </w:tr>
    </w:tbl>
    <w:p w14:paraId="571E66A6" w14:textId="77777777" w:rsidR="006B5326" w:rsidRPr="00825238" w:rsidRDefault="006B5326" w:rsidP="006B5326">
      <w:pPr>
        <w:autoSpaceDE w:val="0"/>
        <w:autoSpaceDN w:val="0"/>
        <w:adjustRightInd w:val="0"/>
      </w:pPr>
    </w:p>
    <w:p w14:paraId="4454D615" w14:textId="77777777" w:rsidR="001976FA" w:rsidRPr="00825238" w:rsidRDefault="001976FA" w:rsidP="006B5326">
      <w:pPr>
        <w:autoSpaceDE w:val="0"/>
        <w:autoSpaceDN w:val="0"/>
        <w:adjustRightInd w:val="0"/>
      </w:pPr>
    </w:p>
    <w:p w14:paraId="05A5AD10" w14:textId="77777777" w:rsidR="00043CFD" w:rsidRPr="00825238" w:rsidRDefault="00043CFD" w:rsidP="002D5FBD">
      <w:pPr>
        <w:pStyle w:val="Heading2"/>
      </w:pPr>
      <w:r w:rsidRPr="00825238">
        <w:t>Table NDP7: Aid received in the past for drought</w:t>
      </w:r>
    </w:p>
    <w:p w14:paraId="3FECF297" w14:textId="77777777" w:rsidR="00043CFD" w:rsidRPr="00825238" w:rsidRDefault="00043CFD" w:rsidP="00043CFD"/>
    <w:p w14:paraId="0023520B" w14:textId="77777777" w:rsidR="00043CFD" w:rsidRPr="00825238" w:rsidRDefault="00043CFD" w:rsidP="00043CFD">
      <w:pPr>
        <w:pStyle w:val="Questions"/>
        <w:jc w:val="left"/>
        <w:rPr>
          <w:color w:val="auto"/>
        </w:rPr>
      </w:pPr>
      <w:r w:rsidRPr="00825238">
        <w:rPr>
          <w:color w:val="auto"/>
        </w:rPr>
        <w:t xml:space="preserve">In the past 5 years, has your household actually received </w:t>
      </w:r>
      <w:r w:rsidR="00927FD2" w:rsidRPr="00825238">
        <w:rPr>
          <w:color w:val="auto"/>
        </w:rPr>
        <w:t>any</w:t>
      </w:r>
      <w:r w:rsidR="00533DCF" w:rsidRPr="00825238">
        <w:rPr>
          <w:color w:val="auto"/>
        </w:rPr>
        <w:t xml:space="preserve"> aid due to drought</w:t>
      </w:r>
      <w:r w:rsidR="00927FD2" w:rsidRPr="00825238">
        <w:rPr>
          <w:color w:val="auto"/>
        </w:rPr>
        <w:t xml:space="preserve">. </w:t>
      </w:r>
      <w:r w:rsidR="00533DCF" w:rsidRPr="00825238">
        <w:rPr>
          <w:color w:val="auto"/>
        </w:rPr>
        <w:t>If yes</w:t>
      </w:r>
      <w:r w:rsidR="00927FD2" w:rsidRPr="00825238">
        <w:rPr>
          <w:color w:val="auto"/>
        </w:rPr>
        <w:t>,</w:t>
      </w:r>
      <w:r w:rsidR="00533DCF" w:rsidRPr="00825238">
        <w:rPr>
          <w:color w:val="auto"/>
        </w:rPr>
        <w:t xml:space="preserve"> I will read</w:t>
      </w:r>
      <w:r w:rsidR="00927FD2" w:rsidRPr="00825238">
        <w:rPr>
          <w:color w:val="auto"/>
        </w:rPr>
        <w:t xml:space="preserve"> out one by one…………..(Int Read out) </w:t>
      </w:r>
      <w:r w:rsidRPr="00825238">
        <w:rPr>
          <w:color w:val="auto"/>
        </w:rPr>
        <w:t>?</w:t>
      </w:r>
    </w:p>
    <w:p w14:paraId="660F1289" w14:textId="77777777" w:rsidR="00043CFD" w:rsidRPr="00825238" w:rsidRDefault="00043CFD" w:rsidP="002D5FBD">
      <w:pPr>
        <w:pStyle w:val="Questions"/>
        <w:jc w:val="left"/>
        <w:rPr>
          <w:color w:val="auto"/>
        </w:rPr>
      </w:pPr>
    </w:p>
    <w:tbl>
      <w:tblPr>
        <w:tblStyle w:val="TableGrid"/>
        <w:tblW w:w="0" w:type="auto"/>
        <w:tblCellMar>
          <w:left w:w="14" w:type="dxa"/>
          <w:right w:w="14" w:type="dxa"/>
        </w:tblCellMar>
        <w:tblLook w:val="04A0" w:firstRow="1" w:lastRow="0" w:firstColumn="1" w:lastColumn="0" w:noHBand="0" w:noVBand="1"/>
      </w:tblPr>
      <w:tblGrid>
        <w:gridCol w:w="6925"/>
        <w:gridCol w:w="1800"/>
      </w:tblGrid>
      <w:tr w:rsidR="001976FA" w:rsidRPr="00825238" w14:paraId="29B38E62" w14:textId="77777777" w:rsidTr="00043CFD">
        <w:tc>
          <w:tcPr>
            <w:tcW w:w="6925" w:type="dxa"/>
          </w:tcPr>
          <w:p w14:paraId="6B4707DB" w14:textId="77777777" w:rsidR="001976FA" w:rsidRPr="00825238" w:rsidRDefault="001976FA" w:rsidP="002D5FBD">
            <w:pPr>
              <w:autoSpaceDE w:val="0"/>
              <w:autoSpaceDN w:val="0"/>
              <w:adjustRightInd w:val="0"/>
              <w:ind w:left="71"/>
              <w:rPr>
                <w:rFonts w:ascii="TimesNewRoman" w:hAnsi="TimesNewRoman" w:cs="TimesNewRoman"/>
                <w:sz w:val="19"/>
                <w:szCs w:val="19"/>
              </w:rPr>
            </w:pPr>
          </w:p>
        </w:tc>
        <w:tc>
          <w:tcPr>
            <w:tcW w:w="1800" w:type="dxa"/>
          </w:tcPr>
          <w:p w14:paraId="1F054EFA" w14:textId="77777777" w:rsidR="001976FA" w:rsidRPr="00825238" w:rsidRDefault="00533DCF" w:rsidP="00533DCF">
            <w:pPr>
              <w:pStyle w:val="RspOpt1"/>
              <w:tabs>
                <w:tab w:val="clear" w:pos="1402"/>
                <w:tab w:val="right" w:leader="dot" w:pos="1516"/>
              </w:tabs>
              <w:ind w:left="76"/>
              <w:jc w:val="center"/>
              <w:rPr>
                <w:rFonts w:cs="TimesNewRoman"/>
              </w:rPr>
            </w:pPr>
            <w:r w:rsidRPr="00825238">
              <w:t>1=Yes   2=N</w:t>
            </w:r>
            <w:r w:rsidR="001976FA" w:rsidRPr="00825238">
              <w:t>o</w:t>
            </w:r>
          </w:p>
        </w:tc>
      </w:tr>
      <w:tr w:rsidR="00533DCF" w:rsidRPr="00825238" w14:paraId="1D990335" w14:textId="77777777" w:rsidTr="00043CFD">
        <w:tc>
          <w:tcPr>
            <w:tcW w:w="6925" w:type="dxa"/>
          </w:tcPr>
          <w:p w14:paraId="686A1CF7"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Drinking Water</w:t>
            </w:r>
          </w:p>
        </w:tc>
        <w:tc>
          <w:tcPr>
            <w:tcW w:w="1800" w:type="dxa"/>
          </w:tcPr>
          <w:p w14:paraId="49E627FD"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31516CB5" w14:textId="77777777" w:rsidTr="00043CFD">
        <w:tc>
          <w:tcPr>
            <w:tcW w:w="6925" w:type="dxa"/>
          </w:tcPr>
          <w:p w14:paraId="121CCA1E"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Food (cooked food/dry rations)</w:t>
            </w:r>
          </w:p>
        </w:tc>
        <w:tc>
          <w:tcPr>
            <w:tcW w:w="1800" w:type="dxa"/>
          </w:tcPr>
          <w:p w14:paraId="7582ADC6"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0AE5AD0E" w14:textId="77777777" w:rsidTr="00043CFD">
        <w:tc>
          <w:tcPr>
            <w:tcW w:w="6925" w:type="dxa"/>
          </w:tcPr>
          <w:p w14:paraId="1BC42543"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Compensation for lost income (e.g., giving seeds, giving fertilizer, giving money)</w:t>
            </w:r>
          </w:p>
        </w:tc>
        <w:tc>
          <w:tcPr>
            <w:tcW w:w="1800" w:type="dxa"/>
          </w:tcPr>
          <w:p w14:paraId="4ED63615"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07983920" w14:textId="77777777" w:rsidTr="00043CFD">
        <w:tc>
          <w:tcPr>
            <w:tcW w:w="6925" w:type="dxa"/>
          </w:tcPr>
          <w:p w14:paraId="282CBB5E"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 xml:space="preserve"> Loan forgiveness</w:t>
            </w:r>
          </w:p>
        </w:tc>
        <w:tc>
          <w:tcPr>
            <w:tcW w:w="1800" w:type="dxa"/>
          </w:tcPr>
          <w:p w14:paraId="571CD159"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3C65093E" w14:textId="77777777" w:rsidTr="00043CFD">
        <w:tc>
          <w:tcPr>
            <w:tcW w:w="6925" w:type="dxa"/>
          </w:tcPr>
          <w:p w14:paraId="75D4226A" w14:textId="77777777" w:rsidR="00533DCF" w:rsidRPr="00825238" w:rsidRDefault="00533DCF" w:rsidP="00FC7C0E">
            <w:pPr>
              <w:pStyle w:val="ListParagraph"/>
              <w:numPr>
                <w:ilvl w:val="0"/>
                <w:numId w:val="8"/>
              </w:numPr>
              <w:autoSpaceDE w:val="0"/>
              <w:autoSpaceDN w:val="0"/>
              <w:adjustRightInd w:val="0"/>
              <w:rPr>
                <w:rFonts w:ascii="TimesNewRoman" w:hAnsi="TimesNewRoman" w:cs="TimesNewRoman"/>
                <w:sz w:val="19"/>
                <w:szCs w:val="19"/>
              </w:rPr>
            </w:pPr>
            <w:r w:rsidRPr="00825238">
              <w:rPr>
                <w:rFonts w:ascii="TimesNewRoman" w:hAnsi="TimesNewRoman" w:cs="TimesNewRoman"/>
                <w:sz w:val="19"/>
                <w:szCs w:val="19"/>
              </w:rPr>
              <w:t>Aid in rehabilitation (to move to a temporary/permanent shelter)</w:t>
            </w:r>
          </w:p>
        </w:tc>
        <w:tc>
          <w:tcPr>
            <w:tcW w:w="1800" w:type="dxa"/>
          </w:tcPr>
          <w:p w14:paraId="663939A3" w14:textId="77777777" w:rsidR="00533DCF" w:rsidRPr="00825238" w:rsidRDefault="00533DCF" w:rsidP="002F16C0">
            <w:pPr>
              <w:pStyle w:val="RspOpt1"/>
              <w:tabs>
                <w:tab w:val="clear" w:pos="1402"/>
                <w:tab w:val="right" w:leader="dot" w:pos="1516"/>
              </w:tabs>
              <w:ind w:left="76"/>
              <w:jc w:val="center"/>
            </w:pPr>
            <w:r w:rsidRPr="00825238">
              <w:t>1                    2</w:t>
            </w:r>
          </w:p>
        </w:tc>
      </w:tr>
      <w:tr w:rsidR="00533DCF" w:rsidRPr="00825238" w14:paraId="7783C911" w14:textId="77777777" w:rsidTr="00043CFD">
        <w:tc>
          <w:tcPr>
            <w:tcW w:w="6925" w:type="dxa"/>
          </w:tcPr>
          <w:p w14:paraId="0B206000" w14:textId="77777777" w:rsidR="00533DCF" w:rsidRPr="00825238" w:rsidRDefault="00533DCF" w:rsidP="00FC7C0E">
            <w:pPr>
              <w:pStyle w:val="ListParagraph"/>
              <w:numPr>
                <w:ilvl w:val="0"/>
                <w:numId w:val="8"/>
              </w:numPr>
              <w:autoSpaceDE w:val="0"/>
              <w:autoSpaceDN w:val="0"/>
              <w:adjustRightInd w:val="0"/>
            </w:pPr>
            <w:r w:rsidRPr="00825238">
              <w:rPr>
                <w:rFonts w:ascii="TimesNewRoman" w:hAnsi="TimesNewRoman" w:cs="TimesNewRoman"/>
                <w:sz w:val="19"/>
                <w:szCs w:val="19"/>
              </w:rPr>
              <w:t>Other (specify)</w:t>
            </w:r>
            <w:r w:rsidRPr="00825238">
              <w:t xml:space="preserve">               </w:t>
            </w:r>
          </w:p>
          <w:p w14:paraId="740F969F" w14:textId="77777777" w:rsidR="00533DCF" w:rsidRPr="00825238" w:rsidRDefault="00533DCF" w:rsidP="00533DCF">
            <w:pPr>
              <w:pStyle w:val="ListParagraph"/>
              <w:autoSpaceDE w:val="0"/>
              <w:autoSpaceDN w:val="0"/>
              <w:adjustRightInd w:val="0"/>
              <w:ind w:left="360"/>
              <w:rPr>
                <w:rFonts w:ascii="TimesNewRoman" w:hAnsi="TimesNewRoman" w:cs="TimesNewRoman"/>
                <w:sz w:val="19"/>
                <w:szCs w:val="19"/>
              </w:rPr>
            </w:pPr>
          </w:p>
        </w:tc>
        <w:tc>
          <w:tcPr>
            <w:tcW w:w="1800" w:type="dxa"/>
          </w:tcPr>
          <w:p w14:paraId="15123B90" w14:textId="77777777" w:rsidR="00533DCF" w:rsidRPr="00825238" w:rsidRDefault="00533DCF" w:rsidP="002F16C0">
            <w:pPr>
              <w:pStyle w:val="RspOpt1"/>
              <w:tabs>
                <w:tab w:val="clear" w:pos="1402"/>
                <w:tab w:val="right" w:leader="dot" w:pos="1516"/>
              </w:tabs>
              <w:ind w:left="76"/>
              <w:jc w:val="center"/>
            </w:pPr>
            <w:r w:rsidRPr="00825238">
              <w:t>1                    2</w:t>
            </w:r>
          </w:p>
        </w:tc>
      </w:tr>
    </w:tbl>
    <w:p w14:paraId="15C59581" w14:textId="77777777" w:rsidR="001976FA" w:rsidRPr="00825238" w:rsidRDefault="001976FA"/>
    <w:p w14:paraId="580520F2" w14:textId="77777777" w:rsidR="001976FA" w:rsidRPr="00825238" w:rsidRDefault="001976FA" w:rsidP="001976FA">
      <w:pPr>
        <w:rPr>
          <w:rFonts w:ascii="Arial Narrow" w:eastAsia="Iskoola Pota" w:hAnsi="Arial Narrow" w:cs="Iskoola Pota"/>
          <w:sz w:val="20"/>
          <w:szCs w:val="20"/>
        </w:rPr>
      </w:pPr>
    </w:p>
    <w:p w14:paraId="57CDCEC3" w14:textId="77777777" w:rsidR="00043CFD" w:rsidRPr="00825238" w:rsidRDefault="00043CFD" w:rsidP="002D5FBD">
      <w:pPr>
        <w:pStyle w:val="Heading2"/>
      </w:pPr>
      <w:r w:rsidRPr="00825238">
        <w:t>Table NDP 9: Expected assistance</w:t>
      </w:r>
    </w:p>
    <w:p w14:paraId="0D81E96E" w14:textId="77777777" w:rsidR="00043CFD" w:rsidRPr="00825238" w:rsidRDefault="00043CFD" w:rsidP="00043CFD"/>
    <w:p w14:paraId="4BE4EB97" w14:textId="77777777" w:rsidR="00043CFD" w:rsidRPr="00825238" w:rsidRDefault="00043CFD" w:rsidP="00043CFD">
      <w:pPr>
        <w:pStyle w:val="Questions"/>
        <w:jc w:val="left"/>
        <w:rPr>
          <w:color w:val="auto"/>
        </w:rPr>
      </w:pPr>
      <w:r w:rsidRPr="00825238">
        <w:rPr>
          <w:color w:val="auto"/>
        </w:rPr>
        <w:t>If a drought were to occur, how likely is it that you would receive assistance from…..(Int read</w:t>
      </w:r>
      <w:r w:rsidR="00927FD2" w:rsidRPr="00825238">
        <w:rPr>
          <w:color w:val="auto"/>
        </w:rPr>
        <w:t xml:space="preserve"> </w:t>
      </w:r>
      <w:r w:rsidRPr="00825238">
        <w:rPr>
          <w:color w:val="auto"/>
        </w:rPr>
        <w:t xml:space="preserve">out) </w:t>
      </w:r>
    </w:p>
    <w:p w14:paraId="282ED666" w14:textId="77777777" w:rsidR="00043CFD" w:rsidRPr="00825238" w:rsidRDefault="00043CFD" w:rsidP="00043CFD">
      <w:pPr>
        <w:pStyle w:val="Questions"/>
        <w:jc w:val="left"/>
        <w:rPr>
          <w:color w:val="auto"/>
        </w:rPr>
      </w:pPr>
    </w:p>
    <w:p w14:paraId="27E3D907" w14:textId="77777777" w:rsidR="00043CFD" w:rsidRPr="00825238" w:rsidRDefault="00043CFD" w:rsidP="00043CFD">
      <w:pPr>
        <w:pStyle w:val="Instructions-header"/>
        <w:rPr>
          <w:color w:val="auto"/>
        </w:rPr>
      </w:pPr>
      <w:r w:rsidRPr="00825238">
        <w:rPr>
          <w:color w:val="auto"/>
        </w:rPr>
        <w:t xml:space="preserve">SHOW CARD </w:t>
      </w:r>
      <w:r w:rsidR="00F41F22" w:rsidRPr="00825238">
        <w:rPr>
          <w:color w:val="auto"/>
        </w:rPr>
        <w:t>7</w:t>
      </w:r>
    </w:p>
    <w:p w14:paraId="6B09B071" w14:textId="77777777" w:rsidR="00043CFD" w:rsidRPr="00825238" w:rsidRDefault="00043CFD" w:rsidP="002D5FBD">
      <w:pPr>
        <w:pStyle w:val="Questions"/>
        <w:jc w:val="left"/>
        <w:rPr>
          <w:color w:val="auto"/>
        </w:rPr>
      </w:pPr>
    </w:p>
    <w:tbl>
      <w:tblPr>
        <w:tblStyle w:val="TableGrid"/>
        <w:tblW w:w="9090" w:type="dxa"/>
        <w:tblInd w:w="18" w:type="dxa"/>
        <w:tblLayout w:type="fixed"/>
        <w:tblLook w:val="04A0" w:firstRow="1" w:lastRow="0" w:firstColumn="1" w:lastColumn="0" w:noHBand="0" w:noVBand="1"/>
      </w:tblPr>
      <w:tblGrid>
        <w:gridCol w:w="5128"/>
        <w:gridCol w:w="1622"/>
        <w:gridCol w:w="19"/>
        <w:gridCol w:w="1149"/>
        <w:gridCol w:w="1172"/>
      </w:tblGrid>
      <w:tr w:rsidR="00540064" w:rsidRPr="00825238" w14:paraId="7D8AA847" w14:textId="77777777" w:rsidTr="00B615CF">
        <w:trPr>
          <w:trHeight w:val="144"/>
        </w:trPr>
        <w:tc>
          <w:tcPr>
            <w:tcW w:w="5128" w:type="dxa"/>
          </w:tcPr>
          <w:p w14:paraId="6DC2C327" w14:textId="77777777" w:rsidR="00540064" w:rsidRPr="00825238" w:rsidRDefault="00540064" w:rsidP="002D5FBD">
            <w:pPr>
              <w:pStyle w:val="NormalWeb"/>
              <w:spacing w:before="0" w:beforeAutospacing="0" w:after="0" w:afterAutospacing="0"/>
              <w:rPr>
                <w:sz w:val="20"/>
                <w:szCs w:val="20"/>
              </w:rPr>
            </w:pPr>
          </w:p>
        </w:tc>
        <w:tc>
          <w:tcPr>
            <w:tcW w:w="1641" w:type="dxa"/>
            <w:gridSpan w:val="2"/>
          </w:tcPr>
          <w:p w14:paraId="63C5A2C8" w14:textId="77777777" w:rsidR="00540064" w:rsidRPr="00825238" w:rsidRDefault="00540064" w:rsidP="00540064">
            <w:pPr>
              <w:pStyle w:val="Questions"/>
              <w:rPr>
                <w:color w:val="auto"/>
              </w:rPr>
            </w:pPr>
            <w:r w:rsidRPr="00825238">
              <w:rPr>
                <w:color w:val="auto"/>
              </w:rPr>
              <w:t>No</w:t>
            </w:r>
            <w:r w:rsidR="00BC1DCB" w:rsidRPr="00825238">
              <w:rPr>
                <w:color w:val="auto"/>
              </w:rPr>
              <w:t>t at</w:t>
            </w:r>
            <w:r w:rsidR="00BA6C80" w:rsidRPr="00825238">
              <w:rPr>
                <w:color w:val="auto"/>
              </w:rPr>
              <w:t xml:space="preserve"> all</w:t>
            </w:r>
            <w:r w:rsidR="00BC1DCB" w:rsidRPr="00825238">
              <w:rPr>
                <w:color w:val="auto"/>
              </w:rPr>
              <w:t xml:space="preserve"> likely</w:t>
            </w:r>
          </w:p>
        </w:tc>
        <w:tc>
          <w:tcPr>
            <w:tcW w:w="1149" w:type="dxa"/>
          </w:tcPr>
          <w:p w14:paraId="3002B6FD" w14:textId="77777777" w:rsidR="00540064" w:rsidRPr="00825238" w:rsidRDefault="00540064" w:rsidP="002D5FBD">
            <w:pPr>
              <w:pStyle w:val="Questions"/>
              <w:rPr>
                <w:color w:val="auto"/>
              </w:rPr>
            </w:pPr>
            <w:r w:rsidRPr="00825238">
              <w:rPr>
                <w:color w:val="auto"/>
              </w:rPr>
              <w:t>Somewhat</w:t>
            </w:r>
            <w:r w:rsidR="00BC1DCB" w:rsidRPr="00825238">
              <w:rPr>
                <w:color w:val="auto"/>
              </w:rPr>
              <w:t xml:space="preserve"> likely</w:t>
            </w:r>
          </w:p>
        </w:tc>
        <w:tc>
          <w:tcPr>
            <w:tcW w:w="1172" w:type="dxa"/>
          </w:tcPr>
          <w:p w14:paraId="7332C3B3" w14:textId="77777777" w:rsidR="00540064" w:rsidRPr="00825238" w:rsidRDefault="00BC1DCB" w:rsidP="002D5FBD">
            <w:pPr>
              <w:pStyle w:val="Questions"/>
              <w:rPr>
                <w:color w:val="auto"/>
              </w:rPr>
            </w:pPr>
            <w:r w:rsidRPr="00825238">
              <w:rPr>
                <w:color w:val="auto"/>
              </w:rPr>
              <w:t>Very likely</w:t>
            </w:r>
          </w:p>
        </w:tc>
      </w:tr>
      <w:tr w:rsidR="00043CFD" w:rsidRPr="00825238" w14:paraId="4A633DA1" w14:textId="77777777" w:rsidTr="00B615CF">
        <w:trPr>
          <w:trHeight w:val="288"/>
        </w:trPr>
        <w:tc>
          <w:tcPr>
            <w:tcW w:w="5128" w:type="dxa"/>
          </w:tcPr>
          <w:p w14:paraId="4B66AE8B" w14:textId="77777777" w:rsidR="00043CFD" w:rsidRPr="00825238" w:rsidRDefault="00043CFD" w:rsidP="00FC7C0E">
            <w:pPr>
              <w:pStyle w:val="NormalWeb"/>
              <w:numPr>
                <w:ilvl w:val="0"/>
                <w:numId w:val="7"/>
              </w:numPr>
              <w:spacing w:before="0" w:beforeAutospacing="0" w:after="0" w:afterAutospacing="0"/>
              <w:rPr>
                <w:sz w:val="20"/>
                <w:szCs w:val="20"/>
              </w:rPr>
            </w:pPr>
            <w:r w:rsidRPr="00825238">
              <w:rPr>
                <w:sz w:val="20"/>
                <w:szCs w:val="20"/>
              </w:rPr>
              <w:t>The government </w:t>
            </w:r>
          </w:p>
        </w:tc>
        <w:tc>
          <w:tcPr>
            <w:tcW w:w="1622" w:type="dxa"/>
            <w:vAlign w:val="center"/>
          </w:tcPr>
          <w:p w14:paraId="3D42E2FD" w14:textId="77777777" w:rsidR="00043CFD" w:rsidRPr="00825238" w:rsidRDefault="00043CFD" w:rsidP="002D5FBD">
            <w:pPr>
              <w:pStyle w:val="RspOpt1"/>
              <w:jc w:val="center"/>
            </w:pPr>
            <w:r w:rsidRPr="00825238">
              <w:t>1</w:t>
            </w:r>
          </w:p>
        </w:tc>
        <w:tc>
          <w:tcPr>
            <w:tcW w:w="1168" w:type="dxa"/>
            <w:gridSpan w:val="2"/>
            <w:vAlign w:val="center"/>
          </w:tcPr>
          <w:p w14:paraId="4A0ACB3E" w14:textId="77777777" w:rsidR="00043CFD" w:rsidRPr="00825238" w:rsidRDefault="00043CFD" w:rsidP="002D5FBD">
            <w:pPr>
              <w:pStyle w:val="RspOpt1"/>
              <w:jc w:val="center"/>
            </w:pPr>
            <w:r w:rsidRPr="00825238">
              <w:t>2</w:t>
            </w:r>
          </w:p>
        </w:tc>
        <w:tc>
          <w:tcPr>
            <w:tcW w:w="1172" w:type="dxa"/>
            <w:vAlign w:val="center"/>
          </w:tcPr>
          <w:p w14:paraId="1B23E05E" w14:textId="77777777" w:rsidR="00043CFD" w:rsidRPr="00825238" w:rsidRDefault="00043CFD" w:rsidP="002D5FBD">
            <w:pPr>
              <w:pStyle w:val="RspOpt1"/>
              <w:jc w:val="center"/>
            </w:pPr>
            <w:r w:rsidRPr="00825238">
              <w:t>3</w:t>
            </w:r>
          </w:p>
        </w:tc>
      </w:tr>
      <w:tr w:rsidR="00043CFD" w:rsidRPr="00825238" w14:paraId="7B22C626" w14:textId="77777777" w:rsidTr="00B615CF">
        <w:trPr>
          <w:trHeight w:val="288"/>
        </w:trPr>
        <w:tc>
          <w:tcPr>
            <w:tcW w:w="5128" w:type="dxa"/>
          </w:tcPr>
          <w:p w14:paraId="5C402E44"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My relatives</w:t>
            </w:r>
          </w:p>
        </w:tc>
        <w:tc>
          <w:tcPr>
            <w:tcW w:w="1622" w:type="dxa"/>
            <w:vAlign w:val="center"/>
          </w:tcPr>
          <w:p w14:paraId="253BCC4F"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0219B1DE"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EC949D9"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7199D10C" w14:textId="77777777" w:rsidTr="00B615CF">
        <w:trPr>
          <w:trHeight w:val="288"/>
        </w:trPr>
        <w:tc>
          <w:tcPr>
            <w:tcW w:w="5128" w:type="dxa"/>
          </w:tcPr>
          <w:p w14:paraId="0018991E"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Community members/organizations</w:t>
            </w:r>
          </w:p>
        </w:tc>
        <w:tc>
          <w:tcPr>
            <w:tcW w:w="1622" w:type="dxa"/>
            <w:vAlign w:val="center"/>
          </w:tcPr>
          <w:p w14:paraId="4AB6CA5F"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617E7A60"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4C299083"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6627FC07" w14:textId="77777777" w:rsidTr="00B615CF">
        <w:trPr>
          <w:trHeight w:val="288"/>
        </w:trPr>
        <w:tc>
          <w:tcPr>
            <w:tcW w:w="5128" w:type="dxa"/>
          </w:tcPr>
          <w:p w14:paraId="34F5A2EF"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Religious groups </w:t>
            </w:r>
          </w:p>
        </w:tc>
        <w:tc>
          <w:tcPr>
            <w:tcW w:w="1622" w:type="dxa"/>
            <w:vAlign w:val="center"/>
          </w:tcPr>
          <w:p w14:paraId="4E78821D"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002483D5"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13E22812"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48558345" w14:textId="77777777" w:rsidTr="00B615CF">
        <w:trPr>
          <w:trHeight w:val="288"/>
        </w:trPr>
        <w:tc>
          <w:tcPr>
            <w:tcW w:w="5128" w:type="dxa"/>
          </w:tcPr>
          <w:p w14:paraId="26FC774F" w14:textId="140E24C6" w:rsidR="00043CFD" w:rsidRPr="00825238" w:rsidRDefault="00043CFD" w:rsidP="00C62690">
            <w:pPr>
              <w:pStyle w:val="NormalWeb"/>
              <w:numPr>
                <w:ilvl w:val="0"/>
                <w:numId w:val="7"/>
              </w:numPr>
              <w:spacing w:before="0" w:beforeAutospacing="0" w:after="0" w:afterAutospacing="0"/>
              <w:ind w:left="342" w:hanging="342"/>
              <w:rPr>
                <w:sz w:val="20"/>
                <w:szCs w:val="20"/>
              </w:rPr>
            </w:pPr>
            <w:r w:rsidRPr="00825238">
              <w:rPr>
                <w:sz w:val="20"/>
                <w:szCs w:val="20"/>
              </w:rPr>
              <w:t xml:space="preserve">NGOs or other </w:t>
            </w:r>
            <w:r w:rsidR="00C62690" w:rsidRPr="00825238">
              <w:rPr>
                <w:sz w:val="20"/>
                <w:szCs w:val="20"/>
              </w:rPr>
              <w:t xml:space="preserve">voluntary </w:t>
            </w:r>
            <w:r w:rsidRPr="00825238">
              <w:rPr>
                <w:sz w:val="20"/>
                <w:szCs w:val="20"/>
              </w:rPr>
              <w:t>groups</w:t>
            </w:r>
            <w:r w:rsidR="00C62690" w:rsidRPr="00825238">
              <w:rPr>
                <w:sz w:val="20"/>
                <w:szCs w:val="20"/>
              </w:rPr>
              <w:t xml:space="preserve"> (societies)</w:t>
            </w:r>
            <w:r w:rsidRPr="00825238">
              <w:rPr>
                <w:sz w:val="20"/>
                <w:szCs w:val="20"/>
              </w:rPr>
              <w:t xml:space="preserve"> that work in the community  </w:t>
            </w:r>
          </w:p>
        </w:tc>
        <w:tc>
          <w:tcPr>
            <w:tcW w:w="1622" w:type="dxa"/>
            <w:vAlign w:val="center"/>
          </w:tcPr>
          <w:p w14:paraId="3E79EACA"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66312019"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05A93B53"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3CCD5C3C" w14:textId="77777777" w:rsidTr="00B615CF">
        <w:trPr>
          <w:trHeight w:val="288"/>
        </w:trPr>
        <w:tc>
          <w:tcPr>
            <w:tcW w:w="5128" w:type="dxa"/>
          </w:tcPr>
          <w:p w14:paraId="1399B6AD" w14:textId="77777777" w:rsidR="00043CFD" w:rsidRPr="00825238" w:rsidRDefault="00043CFD" w:rsidP="00FC7C0E">
            <w:pPr>
              <w:pStyle w:val="NormalWeb"/>
              <w:numPr>
                <w:ilvl w:val="0"/>
                <w:numId w:val="7"/>
              </w:numPr>
              <w:spacing w:before="0" w:beforeAutospacing="0" w:after="0" w:afterAutospacing="0"/>
              <w:ind w:left="342" w:hanging="342"/>
              <w:rPr>
                <w:sz w:val="20"/>
                <w:szCs w:val="20"/>
              </w:rPr>
            </w:pPr>
            <w:r w:rsidRPr="00825238">
              <w:rPr>
                <w:sz w:val="20"/>
                <w:szCs w:val="20"/>
              </w:rPr>
              <w:t>Other sources? (specify below)</w:t>
            </w:r>
          </w:p>
        </w:tc>
        <w:tc>
          <w:tcPr>
            <w:tcW w:w="1622" w:type="dxa"/>
            <w:vAlign w:val="center"/>
          </w:tcPr>
          <w:p w14:paraId="0B01BEB4" w14:textId="77777777" w:rsidR="00043CFD" w:rsidRPr="00825238" w:rsidRDefault="00043CFD" w:rsidP="002D5FBD">
            <w:pPr>
              <w:pStyle w:val="NormalWeb"/>
              <w:spacing w:before="0" w:beforeAutospacing="0" w:after="0" w:afterAutospacing="0"/>
              <w:jc w:val="center"/>
            </w:pPr>
          </w:p>
        </w:tc>
        <w:tc>
          <w:tcPr>
            <w:tcW w:w="1168" w:type="dxa"/>
            <w:gridSpan w:val="2"/>
            <w:vAlign w:val="center"/>
          </w:tcPr>
          <w:p w14:paraId="5CFDA72D" w14:textId="77777777" w:rsidR="00043CFD" w:rsidRPr="00825238" w:rsidRDefault="00043CFD" w:rsidP="002D5FBD">
            <w:pPr>
              <w:pStyle w:val="NormalWeb"/>
              <w:spacing w:before="0" w:beforeAutospacing="0" w:after="0" w:afterAutospacing="0"/>
              <w:jc w:val="center"/>
            </w:pPr>
          </w:p>
        </w:tc>
        <w:tc>
          <w:tcPr>
            <w:tcW w:w="1172" w:type="dxa"/>
            <w:vAlign w:val="center"/>
          </w:tcPr>
          <w:p w14:paraId="0A035480" w14:textId="77777777" w:rsidR="00043CFD" w:rsidRPr="00825238" w:rsidRDefault="00043CFD" w:rsidP="002D5FBD">
            <w:pPr>
              <w:pStyle w:val="NormalWeb"/>
              <w:spacing w:before="0" w:beforeAutospacing="0" w:after="0" w:afterAutospacing="0"/>
              <w:jc w:val="center"/>
            </w:pPr>
          </w:p>
        </w:tc>
      </w:tr>
      <w:tr w:rsidR="00043CFD" w:rsidRPr="00825238" w14:paraId="0464FB9E" w14:textId="77777777" w:rsidTr="00B615CF">
        <w:trPr>
          <w:trHeight w:val="288"/>
        </w:trPr>
        <w:tc>
          <w:tcPr>
            <w:tcW w:w="5128" w:type="dxa"/>
          </w:tcPr>
          <w:p w14:paraId="2D584A4E"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2F276A61"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1628CF20"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369EC7D5"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1F0B3994" w14:textId="77777777" w:rsidTr="00B615CF">
        <w:trPr>
          <w:trHeight w:val="288"/>
        </w:trPr>
        <w:tc>
          <w:tcPr>
            <w:tcW w:w="5128" w:type="dxa"/>
          </w:tcPr>
          <w:p w14:paraId="31158995"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224BE0EA"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540024EF"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495B9F2" w14:textId="77777777" w:rsidR="00043CFD" w:rsidRPr="00825238" w:rsidRDefault="00043CFD" w:rsidP="002D5FBD">
            <w:pPr>
              <w:pStyle w:val="NormalWeb"/>
              <w:spacing w:before="0" w:beforeAutospacing="0" w:after="0" w:afterAutospacing="0"/>
              <w:jc w:val="center"/>
              <w:rPr>
                <w:sz w:val="20"/>
                <w:szCs w:val="20"/>
              </w:rPr>
            </w:pPr>
            <w:r w:rsidRPr="00825238">
              <w:t>3</w:t>
            </w:r>
          </w:p>
        </w:tc>
      </w:tr>
      <w:tr w:rsidR="00043CFD" w:rsidRPr="00825238" w14:paraId="25937D1E" w14:textId="77777777" w:rsidTr="00B615CF">
        <w:trPr>
          <w:trHeight w:val="288"/>
        </w:trPr>
        <w:tc>
          <w:tcPr>
            <w:tcW w:w="5128" w:type="dxa"/>
          </w:tcPr>
          <w:p w14:paraId="0CACB33E" w14:textId="77777777" w:rsidR="00043CFD" w:rsidRPr="00825238" w:rsidRDefault="00043CFD" w:rsidP="00110516">
            <w:pPr>
              <w:pStyle w:val="NormalWeb"/>
              <w:numPr>
                <w:ilvl w:val="0"/>
                <w:numId w:val="14"/>
              </w:numPr>
              <w:spacing w:before="0" w:beforeAutospacing="0" w:after="0" w:afterAutospacing="0"/>
              <w:rPr>
                <w:sz w:val="20"/>
                <w:szCs w:val="20"/>
              </w:rPr>
            </w:pPr>
          </w:p>
        </w:tc>
        <w:tc>
          <w:tcPr>
            <w:tcW w:w="1622" w:type="dxa"/>
            <w:vAlign w:val="center"/>
          </w:tcPr>
          <w:p w14:paraId="58650825" w14:textId="77777777" w:rsidR="00043CFD" w:rsidRPr="00825238" w:rsidRDefault="00043CFD" w:rsidP="002D5FBD">
            <w:pPr>
              <w:pStyle w:val="NormalWeb"/>
              <w:spacing w:before="0" w:beforeAutospacing="0" w:after="0" w:afterAutospacing="0"/>
              <w:jc w:val="center"/>
              <w:rPr>
                <w:sz w:val="20"/>
                <w:szCs w:val="20"/>
              </w:rPr>
            </w:pPr>
            <w:r w:rsidRPr="00825238">
              <w:t>1</w:t>
            </w:r>
          </w:p>
        </w:tc>
        <w:tc>
          <w:tcPr>
            <w:tcW w:w="1168" w:type="dxa"/>
            <w:gridSpan w:val="2"/>
            <w:vAlign w:val="center"/>
          </w:tcPr>
          <w:p w14:paraId="36F65D3E" w14:textId="77777777" w:rsidR="00043CFD" w:rsidRPr="00825238" w:rsidRDefault="00043CFD" w:rsidP="002D5FBD">
            <w:pPr>
              <w:pStyle w:val="NormalWeb"/>
              <w:spacing w:before="0" w:beforeAutospacing="0" w:after="0" w:afterAutospacing="0"/>
              <w:jc w:val="center"/>
              <w:rPr>
                <w:sz w:val="20"/>
                <w:szCs w:val="20"/>
              </w:rPr>
            </w:pPr>
            <w:r w:rsidRPr="00825238">
              <w:t>2</w:t>
            </w:r>
          </w:p>
        </w:tc>
        <w:tc>
          <w:tcPr>
            <w:tcW w:w="1172" w:type="dxa"/>
            <w:vAlign w:val="center"/>
          </w:tcPr>
          <w:p w14:paraId="2463D949" w14:textId="77777777" w:rsidR="00043CFD" w:rsidRPr="00825238" w:rsidRDefault="00043CFD" w:rsidP="002D5FBD">
            <w:pPr>
              <w:pStyle w:val="NormalWeb"/>
              <w:spacing w:before="0" w:beforeAutospacing="0" w:after="0" w:afterAutospacing="0"/>
              <w:jc w:val="center"/>
              <w:rPr>
                <w:sz w:val="20"/>
                <w:szCs w:val="20"/>
              </w:rPr>
            </w:pPr>
            <w:r w:rsidRPr="00825238">
              <w:t>3</w:t>
            </w:r>
          </w:p>
        </w:tc>
      </w:tr>
    </w:tbl>
    <w:p w14:paraId="2633B933" w14:textId="77777777" w:rsidR="006B5326" w:rsidRPr="00825238" w:rsidRDefault="006B5326">
      <w:pPr>
        <w:rPr>
          <w:rFonts w:ascii="Arial Narrow" w:eastAsia="Iskoola Pota" w:hAnsi="Arial Narrow" w:cs="Iskoola Pota"/>
          <w:sz w:val="20"/>
          <w:szCs w:val="20"/>
        </w:rPr>
      </w:pPr>
    </w:p>
    <w:p w14:paraId="29549014" w14:textId="77777777" w:rsidR="000C7E7B" w:rsidRPr="00825238" w:rsidRDefault="000C7E7B" w:rsidP="000C7E7B">
      <w:pPr>
        <w:spacing w:line="177" w:lineRule="exact"/>
        <w:ind w:left="106" w:right="-20"/>
        <w:rPr>
          <w:rFonts w:ascii="Arial Narrow" w:eastAsia="Iskoola Pota" w:hAnsi="Arial Narrow" w:cs="Iskoola Pota"/>
          <w:sz w:val="20"/>
          <w:szCs w:val="20"/>
        </w:rPr>
      </w:pPr>
    </w:p>
    <w:p w14:paraId="2C280BBC" w14:textId="77777777" w:rsidR="00B615CF" w:rsidRPr="00825238" w:rsidRDefault="00B615CF" w:rsidP="00B04E1B">
      <w:pPr>
        <w:spacing w:line="192" w:lineRule="exact"/>
        <w:ind w:left="61" w:right="-20"/>
        <w:rPr>
          <w:rFonts w:ascii="Arial Narrow" w:eastAsia="Times New Roman" w:hAnsi="Arial Narrow" w:cs="Times New Roman"/>
          <w:b/>
          <w:bCs/>
          <w:sz w:val="20"/>
          <w:szCs w:val="20"/>
        </w:rPr>
      </w:pPr>
      <w:r w:rsidRPr="00825238">
        <w:rPr>
          <w:rFonts w:ascii="Arial Narrow" w:eastAsia="Times New Roman" w:hAnsi="Arial Narrow" w:cs="Times New Roman"/>
          <w:b/>
          <w:bCs/>
          <w:sz w:val="20"/>
          <w:szCs w:val="20"/>
          <w:lang w:val="fr-FR"/>
        </w:rPr>
        <w:t>Table CAP 5</w:t>
      </w:r>
      <w:r w:rsidRPr="00825238">
        <w:rPr>
          <w:rFonts w:ascii="Arial Narrow" w:eastAsia="Times New Roman" w:hAnsi="Arial Narrow" w:cs="Times New Roman"/>
          <w:b/>
          <w:bCs/>
          <w:sz w:val="20"/>
          <w:szCs w:val="20"/>
        </w:rPr>
        <w:t>: Adaptive Capacity</w:t>
      </w:r>
    </w:p>
    <w:p w14:paraId="1756F52E" w14:textId="77777777" w:rsidR="00B615CF" w:rsidRPr="00825238" w:rsidRDefault="00B615CF" w:rsidP="00B04E1B">
      <w:pPr>
        <w:spacing w:line="192" w:lineRule="exact"/>
        <w:ind w:left="61" w:right="-20"/>
        <w:rPr>
          <w:rFonts w:ascii="Arial Narrow" w:eastAsia="Iskoola Pota" w:hAnsi="Arial Narrow" w:cs="Iskoola Pota"/>
          <w:b/>
          <w:spacing w:val="1"/>
          <w:sz w:val="20"/>
          <w:szCs w:val="20"/>
        </w:rPr>
      </w:pPr>
    </w:p>
    <w:p w14:paraId="7E089CEE" w14:textId="7DA57AF8" w:rsidR="00B615CF" w:rsidRPr="00825238" w:rsidRDefault="00B615CF" w:rsidP="00B04E1B">
      <w:pPr>
        <w:spacing w:line="177" w:lineRule="exact"/>
        <w:ind w:right="54"/>
        <w:rPr>
          <w:rFonts w:ascii="Arial Narrow" w:eastAsia="Times New Roman" w:hAnsi="Arial Narrow" w:cs="Times New Roman"/>
          <w:b/>
          <w:i/>
          <w:spacing w:val="-2"/>
          <w:sz w:val="20"/>
          <w:szCs w:val="20"/>
        </w:rPr>
      </w:pPr>
      <w:r w:rsidRPr="00825238">
        <w:rPr>
          <w:rFonts w:ascii="Arial Narrow" w:eastAsia="Times New Roman" w:hAnsi="Arial Narrow" w:cs="Times New Roman"/>
          <w:b/>
          <w:i/>
          <w:spacing w:val="-2"/>
          <w:sz w:val="20"/>
          <w:szCs w:val="20"/>
        </w:rPr>
        <w:t>I will read</w:t>
      </w:r>
      <w:r w:rsidR="003A1C99" w:rsidRPr="00825238">
        <w:rPr>
          <w:rFonts w:ascii="Arial Narrow" w:eastAsia="Times New Roman" w:hAnsi="Arial Narrow" w:cs="Times New Roman"/>
          <w:b/>
          <w:i/>
          <w:spacing w:val="-2"/>
          <w:sz w:val="20"/>
          <w:szCs w:val="20"/>
        </w:rPr>
        <w:t xml:space="preserve"> </w:t>
      </w:r>
      <w:r w:rsidRPr="00825238">
        <w:rPr>
          <w:rFonts w:ascii="Arial Narrow" w:eastAsia="Times New Roman" w:hAnsi="Arial Narrow" w:cs="Times New Roman"/>
          <w:b/>
          <w:i/>
          <w:spacing w:val="-2"/>
          <w:sz w:val="20"/>
          <w:szCs w:val="20"/>
        </w:rPr>
        <w:t>out some statement</w:t>
      </w:r>
      <w:r w:rsidR="00AD6C4A" w:rsidRPr="00825238">
        <w:rPr>
          <w:rFonts w:ascii="Arial Narrow" w:eastAsia="Times New Roman" w:hAnsi="Arial Narrow" w:cs="Times New Roman"/>
          <w:b/>
          <w:i/>
          <w:spacing w:val="-2"/>
          <w:sz w:val="20"/>
          <w:szCs w:val="20"/>
        </w:rPr>
        <w:t>s</w:t>
      </w:r>
      <w:r w:rsidR="00164FF1" w:rsidRPr="00825238">
        <w:rPr>
          <w:rFonts w:ascii="Arial Narrow" w:eastAsia="Times New Roman" w:hAnsi="Arial Narrow" w:cs="Times New Roman"/>
          <w:b/>
          <w:i/>
          <w:spacing w:val="-2"/>
          <w:sz w:val="20"/>
          <w:szCs w:val="20"/>
        </w:rPr>
        <w:t xml:space="preserve"> about your </w:t>
      </w:r>
      <w:r w:rsidRPr="00825238">
        <w:rPr>
          <w:rFonts w:ascii="Arial Narrow" w:eastAsia="Times New Roman" w:hAnsi="Arial Narrow" w:cs="Times New Roman"/>
          <w:b/>
          <w:i/>
          <w:spacing w:val="-2"/>
          <w:sz w:val="20"/>
          <w:szCs w:val="20"/>
        </w:rPr>
        <w:t xml:space="preserve">beliefs </w:t>
      </w:r>
      <w:r w:rsidR="00AD6C4A" w:rsidRPr="00825238">
        <w:rPr>
          <w:rFonts w:ascii="Arial Narrow" w:eastAsia="Times New Roman" w:hAnsi="Arial Narrow" w:cs="Times New Roman"/>
          <w:b/>
          <w:i/>
          <w:spacing w:val="-2"/>
          <w:sz w:val="20"/>
          <w:szCs w:val="20"/>
        </w:rPr>
        <w:t xml:space="preserve">regarding your </w:t>
      </w:r>
      <w:r w:rsidRPr="00825238">
        <w:rPr>
          <w:rFonts w:ascii="Arial Narrow" w:eastAsia="Times New Roman" w:hAnsi="Arial Narrow" w:cs="Times New Roman"/>
          <w:b/>
          <w:i/>
          <w:spacing w:val="-2"/>
          <w:sz w:val="20"/>
          <w:szCs w:val="20"/>
        </w:rPr>
        <w:t xml:space="preserve">ability </w:t>
      </w:r>
      <w:r w:rsidR="00C62690" w:rsidRPr="00825238">
        <w:rPr>
          <w:rFonts w:ascii="Arial Narrow" w:eastAsia="Times New Roman" w:hAnsi="Arial Narrow" w:cs="Times New Roman"/>
          <w:b/>
          <w:i/>
          <w:spacing w:val="-2"/>
          <w:sz w:val="20"/>
          <w:szCs w:val="20"/>
        </w:rPr>
        <w:t xml:space="preserve">as a farmer </w:t>
      </w:r>
      <w:r w:rsidRPr="00825238">
        <w:rPr>
          <w:rFonts w:ascii="Arial Narrow" w:eastAsia="Times New Roman" w:hAnsi="Arial Narrow" w:cs="Times New Roman"/>
          <w:b/>
          <w:i/>
          <w:spacing w:val="-2"/>
          <w:sz w:val="20"/>
          <w:szCs w:val="20"/>
        </w:rPr>
        <w:t>to adapt to climate change, or to change your farming</w:t>
      </w:r>
      <w:r w:rsidR="00AD6C4A" w:rsidRPr="00825238">
        <w:rPr>
          <w:rFonts w:ascii="Arial Narrow" w:eastAsia="Times New Roman" w:hAnsi="Arial Narrow" w:cs="Times New Roman"/>
          <w:b/>
          <w:i/>
          <w:spacing w:val="-2"/>
          <w:sz w:val="20"/>
          <w:szCs w:val="20"/>
        </w:rPr>
        <w:t xml:space="preserve"> practices</w:t>
      </w:r>
      <w:r w:rsidR="00C62690" w:rsidRPr="00825238">
        <w:rPr>
          <w:rFonts w:ascii="Arial Narrow" w:eastAsia="Times New Roman" w:hAnsi="Arial Narrow" w:cs="Times New Roman"/>
          <w:b/>
          <w:i/>
          <w:spacing w:val="-2"/>
          <w:sz w:val="20"/>
          <w:szCs w:val="20"/>
        </w:rPr>
        <w:t xml:space="preserve"> accordingly</w:t>
      </w:r>
      <w:r w:rsidRPr="00825238">
        <w:rPr>
          <w:rFonts w:ascii="Arial Narrow" w:eastAsia="Times New Roman" w:hAnsi="Arial Narrow" w:cs="Times New Roman"/>
          <w:b/>
          <w:i/>
          <w:spacing w:val="-2"/>
          <w:sz w:val="20"/>
          <w:szCs w:val="20"/>
        </w:rPr>
        <w:t>.</w:t>
      </w:r>
      <w:r w:rsidR="00AD6C4A" w:rsidRPr="00825238">
        <w:rPr>
          <w:rFonts w:ascii="Arial Narrow" w:eastAsia="Times New Roman" w:hAnsi="Arial Narrow" w:cs="Times New Roman"/>
          <w:b/>
          <w:i/>
          <w:spacing w:val="-2"/>
          <w:sz w:val="20"/>
          <w:szCs w:val="20"/>
        </w:rPr>
        <w:t xml:space="preserve"> Please tell me which answer </w:t>
      </w:r>
      <w:r w:rsidR="00164FF1" w:rsidRPr="00825238">
        <w:rPr>
          <w:rFonts w:ascii="Arial Narrow" w:eastAsia="Times New Roman" w:hAnsi="Arial Narrow" w:cs="Times New Roman"/>
          <w:b/>
          <w:i/>
          <w:spacing w:val="-2"/>
          <w:sz w:val="20"/>
          <w:szCs w:val="20"/>
        </w:rPr>
        <w:t xml:space="preserve">best </w:t>
      </w:r>
      <w:r w:rsidRPr="00825238">
        <w:rPr>
          <w:rFonts w:ascii="Arial Narrow" w:eastAsia="Times New Roman" w:hAnsi="Arial Narrow" w:cs="Times New Roman"/>
          <w:b/>
          <w:i/>
          <w:spacing w:val="-2"/>
          <w:sz w:val="20"/>
          <w:szCs w:val="20"/>
        </w:rPr>
        <w:t>describe</w:t>
      </w:r>
      <w:r w:rsidR="00AD6C4A" w:rsidRPr="00825238">
        <w:rPr>
          <w:rFonts w:ascii="Arial Narrow" w:eastAsia="Times New Roman" w:hAnsi="Arial Narrow" w:cs="Times New Roman"/>
          <w:b/>
          <w:i/>
          <w:spacing w:val="-2"/>
          <w:sz w:val="20"/>
          <w:szCs w:val="20"/>
        </w:rPr>
        <w:t>s</w:t>
      </w:r>
      <w:r w:rsidRPr="00825238">
        <w:rPr>
          <w:rFonts w:ascii="Arial Narrow" w:eastAsia="Times New Roman" w:hAnsi="Arial Narrow" w:cs="Times New Roman"/>
          <w:b/>
          <w:i/>
          <w:spacing w:val="-2"/>
          <w:sz w:val="20"/>
          <w:szCs w:val="20"/>
        </w:rPr>
        <w:t xml:space="preserve"> </w:t>
      </w:r>
      <w:r w:rsidR="00761804" w:rsidRPr="00825238">
        <w:rPr>
          <w:rFonts w:ascii="Arial Narrow" w:eastAsia="Times New Roman" w:hAnsi="Arial Narrow" w:cs="Times New Roman"/>
          <w:b/>
          <w:i/>
          <w:spacing w:val="-2"/>
          <w:sz w:val="20"/>
          <w:szCs w:val="20"/>
        </w:rPr>
        <w:t>your response</w:t>
      </w:r>
      <w:r w:rsidRPr="00825238">
        <w:rPr>
          <w:rFonts w:ascii="Arial Narrow" w:eastAsia="Times New Roman" w:hAnsi="Arial Narrow" w:cs="Times New Roman"/>
          <w:b/>
          <w:i/>
          <w:spacing w:val="-2"/>
          <w:sz w:val="20"/>
          <w:szCs w:val="20"/>
        </w:rPr>
        <w:t xml:space="preserve">. </w:t>
      </w:r>
    </w:p>
    <w:p w14:paraId="2B7951A5" w14:textId="77777777" w:rsidR="00B615CF" w:rsidRPr="00825238" w:rsidRDefault="00B615CF" w:rsidP="00B04E1B">
      <w:pPr>
        <w:spacing w:line="177" w:lineRule="exact"/>
        <w:ind w:right="54"/>
        <w:rPr>
          <w:rFonts w:ascii="Arial Narrow" w:eastAsia="Times New Roman" w:hAnsi="Arial Narrow" w:cs="Times New Roman"/>
          <w:b/>
          <w:i/>
          <w:spacing w:val="-2"/>
          <w:sz w:val="20"/>
          <w:szCs w:val="20"/>
        </w:rPr>
      </w:pPr>
    </w:p>
    <w:p w14:paraId="683DF218" w14:textId="77777777" w:rsidR="00B615CF" w:rsidRPr="00825238" w:rsidRDefault="00B615CF" w:rsidP="00B04E1B">
      <w:pPr>
        <w:spacing w:line="177" w:lineRule="exact"/>
        <w:ind w:right="54"/>
        <w:rPr>
          <w:rFonts w:ascii="Arial Narrow" w:eastAsia="Iskoola Pota" w:hAnsi="Arial Narrow" w:cs="Iskoola Pota"/>
          <w:b/>
          <w:spacing w:val="1"/>
          <w:sz w:val="20"/>
          <w:szCs w:val="20"/>
        </w:rPr>
      </w:pPr>
    </w:p>
    <w:tbl>
      <w:tblPr>
        <w:tblW w:w="10635" w:type="dxa"/>
        <w:tblInd w:w="79" w:type="dxa"/>
        <w:tblLayout w:type="fixed"/>
        <w:tblCellMar>
          <w:left w:w="0" w:type="dxa"/>
          <w:right w:w="0" w:type="dxa"/>
        </w:tblCellMar>
        <w:tblLook w:val="01E0" w:firstRow="1" w:lastRow="1" w:firstColumn="1" w:lastColumn="1" w:noHBand="0" w:noVBand="0"/>
      </w:tblPr>
      <w:tblGrid>
        <w:gridCol w:w="4965"/>
        <w:gridCol w:w="836"/>
        <w:gridCol w:w="1124"/>
        <w:gridCol w:w="1184"/>
        <w:gridCol w:w="1446"/>
        <w:gridCol w:w="1080"/>
      </w:tblGrid>
      <w:tr w:rsidR="006E1E5A" w:rsidRPr="00825238" w14:paraId="0FA21E5D" w14:textId="77777777" w:rsidTr="006E1E5A">
        <w:trPr>
          <w:trHeight w:hRule="exact" w:val="757"/>
        </w:trPr>
        <w:tc>
          <w:tcPr>
            <w:tcW w:w="4965" w:type="dxa"/>
            <w:tcBorders>
              <w:top w:val="single" w:sz="4" w:space="0" w:color="000000"/>
              <w:left w:val="single" w:sz="3" w:space="0" w:color="000000"/>
              <w:bottom w:val="single" w:sz="4" w:space="0" w:color="000000"/>
              <w:right w:val="single" w:sz="4" w:space="0" w:color="000000"/>
            </w:tcBorders>
          </w:tcPr>
          <w:p w14:paraId="2B7D63AD"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r w:rsidRPr="00825238">
              <w:rPr>
                <w:rFonts w:ascii="Arial Narrow" w:eastAsia="Times New Roman" w:hAnsi="Arial Narrow" w:cs="Times New Roman"/>
                <w:b/>
                <w:sz w:val="20"/>
                <w:szCs w:val="20"/>
              </w:rPr>
              <w:t>Show Card 8</w:t>
            </w:r>
          </w:p>
        </w:tc>
        <w:tc>
          <w:tcPr>
            <w:tcW w:w="836" w:type="dxa"/>
            <w:tcBorders>
              <w:top w:val="single" w:sz="4" w:space="0" w:color="000000"/>
              <w:left w:val="single" w:sz="4" w:space="0" w:color="000000"/>
              <w:bottom w:val="single" w:sz="4" w:space="0" w:color="000000"/>
              <w:right w:val="single" w:sz="4" w:space="0" w:color="000000"/>
            </w:tcBorders>
          </w:tcPr>
          <w:p w14:paraId="0465BF57" w14:textId="77777777" w:rsidR="006E1E5A" w:rsidRPr="00825238" w:rsidRDefault="006E1E5A" w:rsidP="002F16C0">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1</w:t>
            </w:r>
            <w:r w:rsidRPr="00825238">
              <w:rPr>
                <w:rFonts w:eastAsia="Iskoola Pota"/>
                <w:color w:val="auto"/>
              </w:rPr>
              <w:t>)</w:t>
            </w:r>
          </w:p>
          <w:p w14:paraId="4E6A17C3" w14:textId="77777777" w:rsidR="006E1E5A" w:rsidRPr="00825238" w:rsidRDefault="006E1E5A" w:rsidP="002F16C0">
            <w:pPr>
              <w:pStyle w:val="Questions"/>
              <w:rPr>
                <w:rFonts w:eastAsia="Iskoola Pota"/>
                <w:color w:val="auto"/>
              </w:rPr>
            </w:pPr>
            <w:r w:rsidRPr="00825238">
              <w:rPr>
                <w:rFonts w:eastAsia="Iskoola Pota"/>
                <w:color w:val="auto"/>
                <w:spacing w:val="2"/>
              </w:rPr>
              <w:t>N</w:t>
            </w:r>
            <w:r w:rsidRPr="00825238">
              <w:rPr>
                <w:rFonts w:eastAsia="Iskoola Pota"/>
                <w:color w:val="auto"/>
                <w:spacing w:val="-3"/>
              </w:rPr>
              <w:t>o</w:t>
            </w:r>
            <w:r w:rsidRPr="00825238">
              <w:rPr>
                <w:rFonts w:eastAsia="Iskoola Pota"/>
                <w:color w:val="auto"/>
              </w:rPr>
              <w:t>t</w:t>
            </w:r>
            <w:r w:rsidRPr="00825238">
              <w:rPr>
                <w:rFonts w:eastAsia="Iskoola Pota"/>
                <w:color w:val="auto"/>
                <w:spacing w:val="-1"/>
              </w:rPr>
              <w:t xml:space="preserve"> </w:t>
            </w:r>
            <w:r w:rsidRPr="00825238">
              <w:rPr>
                <w:rFonts w:eastAsia="Iskoola Pota"/>
                <w:color w:val="auto"/>
                <w:spacing w:val="2"/>
              </w:rPr>
              <w:t>a</w:t>
            </w:r>
            <w:r w:rsidRPr="00825238">
              <w:rPr>
                <w:rFonts w:eastAsia="Iskoola Pota"/>
                <w:color w:val="auto"/>
              </w:rPr>
              <w:t>t</w:t>
            </w:r>
            <w:r w:rsidRPr="00825238">
              <w:rPr>
                <w:rFonts w:eastAsia="Iskoola Pota"/>
                <w:color w:val="auto"/>
                <w:spacing w:val="-1"/>
              </w:rPr>
              <w:t xml:space="preserve"> </w:t>
            </w:r>
            <w:r w:rsidRPr="00825238">
              <w:rPr>
                <w:rFonts w:eastAsia="Iskoola Pota"/>
                <w:color w:val="auto"/>
              </w:rPr>
              <w:t>a</w:t>
            </w:r>
            <w:r w:rsidRPr="00825238">
              <w:rPr>
                <w:rFonts w:eastAsia="Iskoola Pota"/>
                <w:color w:val="auto"/>
                <w:spacing w:val="-1"/>
              </w:rPr>
              <w:t>l</w:t>
            </w:r>
            <w:r w:rsidRPr="00825238">
              <w:rPr>
                <w:rFonts w:eastAsia="Iskoola Pota"/>
                <w:color w:val="auto"/>
              </w:rPr>
              <w:t>l</w:t>
            </w:r>
          </w:p>
        </w:tc>
        <w:tc>
          <w:tcPr>
            <w:tcW w:w="1124" w:type="dxa"/>
            <w:tcBorders>
              <w:top w:val="single" w:sz="4" w:space="0" w:color="000000"/>
              <w:left w:val="single" w:sz="4" w:space="0" w:color="000000"/>
              <w:bottom w:val="single" w:sz="4" w:space="0" w:color="000000"/>
              <w:right w:val="single" w:sz="3" w:space="0" w:color="000000"/>
            </w:tcBorders>
          </w:tcPr>
          <w:p w14:paraId="571E85A8" w14:textId="77777777" w:rsidR="006E1E5A" w:rsidRPr="00825238" w:rsidRDefault="006E1E5A" w:rsidP="002F16C0">
            <w:pPr>
              <w:pStyle w:val="Questions"/>
              <w:rPr>
                <w:rFonts w:eastAsia="Iskoola Pota"/>
                <w:color w:val="auto"/>
              </w:rPr>
            </w:pPr>
            <w:r w:rsidRPr="00825238">
              <w:rPr>
                <w:rFonts w:eastAsia="Iskoola Pota"/>
                <w:color w:val="auto"/>
              </w:rPr>
              <w:t>(2)</w:t>
            </w:r>
          </w:p>
          <w:p w14:paraId="48FA5480" w14:textId="77777777" w:rsidR="006E1E5A" w:rsidRPr="00825238" w:rsidRDefault="006E1E5A" w:rsidP="002F16C0">
            <w:pPr>
              <w:pStyle w:val="Questions"/>
              <w:rPr>
                <w:rFonts w:eastAsia="Iskoola Pota"/>
                <w:color w:val="auto"/>
              </w:rPr>
            </w:pPr>
            <w:r w:rsidRPr="00825238">
              <w:rPr>
                <w:color w:val="auto"/>
              </w:rPr>
              <w:t xml:space="preserve">A </w:t>
            </w:r>
            <w:r w:rsidRPr="00825238">
              <w:rPr>
                <w:color w:val="auto"/>
                <w:w w:val="99"/>
              </w:rPr>
              <w:t>l</w:t>
            </w:r>
            <w:r w:rsidRPr="00825238">
              <w:rPr>
                <w:color w:val="auto"/>
                <w:spacing w:val="-1"/>
                <w:w w:val="99"/>
              </w:rPr>
              <w:t>i</w:t>
            </w:r>
            <w:r w:rsidRPr="00825238">
              <w:rPr>
                <w:color w:val="auto"/>
                <w:w w:val="99"/>
              </w:rPr>
              <w:t xml:space="preserve">ttle </w:t>
            </w:r>
            <w:r w:rsidRPr="00825238">
              <w:rPr>
                <w:color w:val="auto"/>
                <w:spacing w:val="2"/>
                <w:w w:val="99"/>
              </w:rPr>
              <w:t>a</w:t>
            </w:r>
            <w:r w:rsidRPr="00825238">
              <w:rPr>
                <w:color w:val="auto"/>
                <w:spacing w:val="-4"/>
                <w:w w:val="99"/>
              </w:rPr>
              <w:t>m</w:t>
            </w:r>
            <w:r w:rsidRPr="00825238">
              <w:rPr>
                <w:color w:val="auto"/>
                <w:spacing w:val="2"/>
                <w:w w:val="99"/>
              </w:rPr>
              <w:t>o</w:t>
            </w:r>
            <w:r w:rsidRPr="00825238">
              <w:rPr>
                <w:color w:val="auto"/>
                <w:w w:val="99"/>
              </w:rPr>
              <w:t>u</w:t>
            </w:r>
            <w:r w:rsidRPr="00825238">
              <w:rPr>
                <w:color w:val="auto"/>
                <w:spacing w:val="-3"/>
                <w:w w:val="99"/>
              </w:rPr>
              <w:t>n</w:t>
            </w:r>
            <w:r w:rsidRPr="00825238">
              <w:rPr>
                <w:color w:val="auto"/>
                <w:w w:val="99"/>
              </w:rPr>
              <w:t>t</w:t>
            </w:r>
          </w:p>
        </w:tc>
        <w:tc>
          <w:tcPr>
            <w:tcW w:w="1184" w:type="dxa"/>
            <w:tcBorders>
              <w:top w:val="single" w:sz="4" w:space="0" w:color="000000"/>
              <w:left w:val="single" w:sz="3" w:space="0" w:color="000000"/>
              <w:bottom w:val="single" w:sz="4" w:space="0" w:color="000000"/>
              <w:right w:val="single" w:sz="4" w:space="0" w:color="000000"/>
            </w:tcBorders>
          </w:tcPr>
          <w:p w14:paraId="46887D81" w14:textId="77777777" w:rsidR="006E1E5A" w:rsidRPr="00825238" w:rsidRDefault="006E1E5A" w:rsidP="002F16C0">
            <w:pPr>
              <w:pStyle w:val="Questions"/>
              <w:rPr>
                <w:rFonts w:eastAsia="Iskoola Pota"/>
                <w:color w:val="auto"/>
              </w:rPr>
            </w:pPr>
            <w:r w:rsidRPr="00825238">
              <w:rPr>
                <w:rFonts w:eastAsia="Iskoola Pota"/>
                <w:color w:val="auto"/>
              </w:rPr>
              <w:t>(3)</w:t>
            </w:r>
          </w:p>
          <w:p w14:paraId="7D4390E1" w14:textId="77777777" w:rsidR="006E1E5A" w:rsidRPr="00825238" w:rsidRDefault="006E1E5A" w:rsidP="002F16C0">
            <w:pPr>
              <w:pStyle w:val="Questions"/>
              <w:rPr>
                <w:rFonts w:eastAsia="Iskoola Pota"/>
                <w:color w:val="auto"/>
              </w:rPr>
            </w:pPr>
            <w:r w:rsidRPr="00825238">
              <w:rPr>
                <w:color w:val="auto"/>
              </w:rPr>
              <w:t>A</w:t>
            </w:r>
            <w:r w:rsidRPr="00825238">
              <w:rPr>
                <w:color w:val="auto"/>
                <w:spacing w:val="-2"/>
              </w:rPr>
              <w:t xml:space="preserve"> </w:t>
            </w:r>
            <w:r w:rsidRPr="00825238">
              <w:rPr>
                <w:color w:val="auto"/>
                <w:w w:val="99"/>
              </w:rPr>
              <w:t>mod</w:t>
            </w:r>
            <w:r w:rsidRPr="00825238">
              <w:rPr>
                <w:color w:val="auto"/>
                <w:spacing w:val="2"/>
                <w:w w:val="99"/>
              </w:rPr>
              <w:t>e</w:t>
            </w:r>
            <w:r w:rsidRPr="00825238">
              <w:rPr>
                <w:color w:val="auto"/>
                <w:w w:val="99"/>
              </w:rPr>
              <w:t>r</w:t>
            </w:r>
            <w:r w:rsidRPr="00825238">
              <w:rPr>
                <w:color w:val="auto"/>
                <w:spacing w:val="2"/>
                <w:w w:val="99"/>
              </w:rPr>
              <w:t>a</w:t>
            </w:r>
            <w:r w:rsidRPr="00825238">
              <w:rPr>
                <w:color w:val="auto"/>
                <w:w w:val="99"/>
              </w:rPr>
              <w:t xml:space="preserve">te </w:t>
            </w:r>
            <w:r w:rsidRPr="00825238">
              <w:rPr>
                <w:color w:val="auto"/>
                <w:spacing w:val="2"/>
                <w:w w:val="99"/>
              </w:rPr>
              <w:t>a</w:t>
            </w:r>
            <w:r w:rsidRPr="00825238">
              <w:rPr>
                <w:color w:val="auto"/>
                <w:spacing w:val="-2"/>
                <w:w w:val="99"/>
              </w:rPr>
              <w:t>m</w:t>
            </w:r>
            <w:r w:rsidRPr="00825238">
              <w:rPr>
                <w:color w:val="auto"/>
                <w:w w:val="99"/>
              </w:rPr>
              <w:t>ount</w:t>
            </w:r>
          </w:p>
        </w:tc>
        <w:tc>
          <w:tcPr>
            <w:tcW w:w="1446" w:type="dxa"/>
            <w:tcBorders>
              <w:top w:val="single" w:sz="4" w:space="0" w:color="000000"/>
              <w:left w:val="single" w:sz="4" w:space="0" w:color="000000"/>
              <w:bottom w:val="single" w:sz="4" w:space="0" w:color="000000"/>
              <w:right w:val="single" w:sz="3" w:space="0" w:color="000000"/>
            </w:tcBorders>
          </w:tcPr>
          <w:p w14:paraId="241A11D5" w14:textId="77777777" w:rsidR="006E1E5A" w:rsidRPr="00825238" w:rsidRDefault="006E1E5A" w:rsidP="002F16C0">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4</w:t>
            </w:r>
            <w:r w:rsidRPr="00825238">
              <w:rPr>
                <w:rFonts w:eastAsia="Iskoola Pota"/>
                <w:color w:val="auto"/>
              </w:rPr>
              <w:t>)</w:t>
            </w:r>
          </w:p>
          <w:p w14:paraId="172AE93B" w14:textId="77777777" w:rsidR="006E1E5A" w:rsidRPr="00825238" w:rsidRDefault="006E1E5A" w:rsidP="002F16C0">
            <w:pPr>
              <w:pStyle w:val="Questions"/>
              <w:rPr>
                <w:rFonts w:eastAsia="Iskoola Pota"/>
                <w:color w:val="auto"/>
              </w:rPr>
            </w:pPr>
            <w:r w:rsidRPr="00825238">
              <w:rPr>
                <w:color w:val="auto"/>
              </w:rPr>
              <w:t>A</w:t>
            </w:r>
            <w:r w:rsidRPr="00825238">
              <w:rPr>
                <w:color w:val="auto"/>
                <w:spacing w:val="-2"/>
              </w:rPr>
              <w:t xml:space="preserve"> </w:t>
            </w:r>
            <w:r w:rsidRPr="00825238">
              <w:rPr>
                <w:color w:val="auto"/>
                <w:w w:val="99"/>
              </w:rPr>
              <w:t xml:space="preserve">large </w:t>
            </w:r>
            <w:r w:rsidRPr="00825238">
              <w:rPr>
                <w:color w:val="auto"/>
                <w:spacing w:val="2"/>
                <w:w w:val="99"/>
              </w:rPr>
              <w:t>a</w:t>
            </w:r>
            <w:r w:rsidRPr="00825238">
              <w:rPr>
                <w:color w:val="auto"/>
                <w:spacing w:val="-4"/>
                <w:w w:val="99"/>
              </w:rPr>
              <w:t>m</w:t>
            </w:r>
            <w:r w:rsidRPr="00825238">
              <w:rPr>
                <w:color w:val="auto"/>
                <w:spacing w:val="2"/>
                <w:w w:val="99"/>
              </w:rPr>
              <w:t>o</w:t>
            </w:r>
            <w:r w:rsidRPr="00825238">
              <w:rPr>
                <w:color w:val="auto"/>
                <w:w w:val="99"/>
              </w:rPr>
              <w:t>u</w:t>
            </w:r>
            <w:r w:rsidRPr="00825238">
              <w:rPr>
                <w:color w:val="auto"/>
                <w:spacing w:val="-3"/>
                <w:w w:val="99"/>
              </w:rPr>
              <w:t>n</w:t>
            </w:r>
            <w:r w:rsidRPr="00825238">
              <w:rPr>
                <w:color w:val="auto"/>
                <w:w w:val="99"/>
              </w:rPr>
              <w:t>t</w:t>
            </w:r>
          </w:p>
        </w:tc>
        <w:tc>
          <w:tcPr>
            <w:tcW w:w="1080" w:type="dxa"/>
            <w:tcBorders>
              <w:top w:val="single" w:sz="4" w:space="0" w:color="000000"/>
              <w:left w:val="single" w:sz="4" w:space="0" w:color="000000"/>
              <w:bottom w:val="single" w:sz="4" w:space="0" w:color="000000"/>
              <w:right w:val="single" w:sz="3" w:space="0" w:color="000000"/>
            </w:tcBorders>
          </w:tcPr>
          <w:p w14:paraId="64422F88" w14:textId="77777777" w:rsidR="006E1E5A" w:rsidRPr="00825238" w:rsidRDefault="006E1E5A" w:rsidP="006E1E5A">
            <w:pPr>
              <w:pStyle w:val="Questions"/>
              <w:rPr>
                <w:rFonts w:eastAsia="Iskoola Pota"/>
                <w:color w:val="auto"/>
                <w:spacing w:val="2"/>
              </w:rPr>
            </w:pPr>
            <w:r w:rsidRPr="00825238">
              <w:rPr>
                <w:rFonts w:eastAsia="Iskoola Pota"/>
                <w:color w:val="auto"/>
              </w:rPr>
              <w:t>(</w:t>
            </w:r>
            <w:r w:rsidRPr="00825238">
              <w:rPr>
                <w:rFonts w:eastAsia="Iskoola Pota"/>
                <w:color w:val="auto"/>
                <w:spacing w:val="-3"/>
              </w:rPr>
              <w:t>4</w:t>
            </w:r>
            <w:r w:rsidRPr="00825238">
              <w:rPr>
                <w:rFonts w:eastAsia="Iskoola Pota"/>
                <w:color w:val="auto"/>
              </w:rPr>
              <w:t>)</w:t>
            </w:r>
          </w:p>
          <w:p w14:paraId="5A266FF6" w14:textId="77777777" w:rsidR="006E1E5A" w:rsidRPr="00825238" w:rsidRDefault="006E1E5A" w:rsidP="006E1E5A">
            <w:pPr>
              <w:pStyle w:val="Questions"/>
              <w:rPr>
                <w:rFonts w:eastAsia="Iskoola Pota"/>
                <w:color w:val="auto"/>
              </w:rPr>
            </w:pPr>
            <w:r w:rsidRPr="00825238">
              <w:rPr>
                <w:color w:val="auto"/>
              </w:rPr>
              <w:t xml:space="preserve">Others </w:t>
            </w:r>
          </w:p>
        </w:tc>
      </w:tr>
      <w:tr w:rsidR="006E1E5A" w:rsidRPr="00825238" w14:paraId="0C9A5F60" w14:textId="77777777" w:rsidTr="006E1E5A">
        <w:trPr>
          <w:trHeight w:hRule="exact" w:val="577"/>
        </w:trPr>
        <w:tc>
          <w:tcPr>
            <w:tcW w:w="4965" w:type="dxa"/>
            <w:tcBorders>
              <w:top w:val="single" w:sz="4" w:space="0" w:color="000000"/>
              <w:left w:val="single" w:sz="3" w:space="0" w:color="000000"/>
              <w:bottom w:val="single" w:sz="4" w:space="0" w:color="000000"/>
              <w:right w:val="single" w:sz="4" w:space="0" w:color="000000"/>
            </w:tcBorders>
          </w:tcPr>
          <w:p w14:paraId="5973A223" w14:textId="77777777"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With the changing climatic conditions, how far do you think it is necessary to change current farming practices?</w:t>
            </w:r>
          </w:p>
          <w:p w14:paraId="441FF613"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tc>
        <w:tc>
          <w:tcPr>
            <w:tcW w:w="836" w:type="dxa"/>
            <w:tcBorders>
              <w:top w:val="single" w:sz="4" w:space="0" w:color="000000"/>
              <w:left w:val="single" w:sz="4" w:space="0" w:color="000000"/>
              <w:bottom w:val="single" w:sz="4" w:space="0" w:color="000000"/>
              <w:right w:val="single" w:sz="4" w:space="0" w:color="000000"/>
            </w:tcBorders>
          </w:tcPr>
          <w:p w14:paraId="19301D2F"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65DC453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4E58A1E7"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394800F9"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1A5A131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7C5D390A" w14:textId="77777777" w:rsidTr="006E1E5A">
        <w:trPr>
          <w:trHeight w:hRule="exact" w:val="577"/>
        </w:trPr>
        <w:tc>
          <w:tcPr>
            <w:tcW w:w="4965" w:type="dxa"/>
            <w:tcBorders>
              <w:top w:val="single" w:sz="4" w:space="0" w:color="000000"/>
              <w:left w:val="single" w:sz="3" w:space="0" w:color="000000"/>
              <w:bottom w:val="single" w:sz="4" w:space="0" w:color="000000"/>
              <w:right w:val="single" w:sz="4" w:space="0" w:color="000000"/>
            </w:tcBorders>
          </w:tcPr>
          <w:p w14:paraId="1949A471" w14:textId="586840FB"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How far do you have the knowledge to change current farming practices with the climate change</w:t>
            </w:r>
            <w:r w:rsidR="00C62690" w:rsidRPr="00825238">
              <w:rPr>
                <w:rFonts w:ascii="Arial Narrow" w:eastAsia="Times New Roman" w:hAnsi="Arial Narrow" w:cs="Times New Roman"/>
                <w:spacing w:val="1"/>
                <w:sz w:val="20"/>
                <w:szCs w:val="20"/>
              </w:rPr>
              <w:t xml:space="preserve"> such as drought</w:t>
            </w:r>
            <w:r w:rsidRPr="00825238">
              <w:rPr>
                <w:rFonts w:ascii="Arial Narrow" w:eastAsia="Times New Roman" w:hAnsi="Arial Narrow" w:cs="Times New Roman"/>
                <w:spacing w:val="1"/>
                <w:sz w:val="20"/>
                <w:szCs w:val="20"/>
              </w:rPr>
              <w:t>?</w:t>
            </w:r>
          </w:p>
        </w:tc>
        <w:tc>
          <w:tcPr>
            <w:tcW w:w="836" w:type="dxa"/>
            <w:tcBorders>
              <w:top w:val="single" w:sz="4" w:space="0" w:color="000000"/>
              <w:left w:val="single" w:sz="4" w:space="0" w:color="000000"/>
              <w:bottom w:val="single" w:sz="4" w:space="0" w:color="000000"/>
              <w:right w:val="single" w:sz="4" w:space="0" w:color="000000"/>
            </w:tcBorders>
          </w:tcPr>
          <w:p w14:paraId="3936503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73B09E5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59B7E85E"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7F5A39C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4367B37A"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44B37454" w14:textId="77777777" w:rsidTr="006E1E5A">
        <w:trPr>
          <w:trHeight w:hRule="exact" w:val="739"/>
        </w:trPr>
        <w:tc>
          <w:tcPr>
            <w:tcW w:w="4965" w:type="dxa"/>
            <w:tcBorders>
              <w:top w:val="single" w:sz="4" w:space="0" w:color="000000"/>
              <w:left w:val="single" w:sz="3" w:space="0" w:color="000000"/>
              <w:bottom w:val="single" w:sz="4" w:space="0" w:color="000000"/>
              <w:right w:val="single" w:sz="4" w:space="0" w:color="000000"/>
            </w:tcBorders>
          </w:tcPr>
          <w:p w14:paraId="1F624027" w14:textId="77777777" w:rsidR="006E1E5A" w:rsidRPr="00825238" w:rsidRDefault="006E1E5A" w:rsidP="00FC7C0E">
            <w:pPr>
              <w:pStyle w:val="ListParagraph"/>
              <w:numPr>
                <w:ilvl w:val="0"/>
                <w:numId w:val="9"/>
              </w:numPr>
              <w:spacing w:line="206" w:lineRule="exact"/>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Do you have enough money in your hand to change current farming practices to match with the climate change, like drought?</w:t>
            </w:r>
          </w:p>
          <w:p w14:paraId="1743D40A"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p w14:paraId="202A3C22" w14:textId="77777777" w:rsidR="006E1E5A" w:rsidRPr="00825238" w:rsidRDefault="006E1E5A" w:rsidP="00B04E1B">
            <w:pPr>
              <w:spacing w:line="206" w:lineRule="exact"/>
              <w:ind w:left="93" w:right="-20"/>
              <w:rPr>
                <w:rFonts w:ascii="Arial Narrow" w:eastAsia="Times New Roman" w:hAnsi="Arial Narrow" w:cs="Times New Roman"/>
                <w:spacing w:val="1"/>
                <w:sz w:val="20"/>
                <w:szCs w:val="20"/>
              </w:rPr>
            </w:pPr>
          </w:p>
        </w:tc>
        <w:tc>
          <w:tcPr>
            <w:tcW w:w="836" w:type="dxa"/>
            <w:tcBorders>
              <w:top w:val="single" w:sz="4" w:space="0" w:color="000000"/>
              <w:left w:val="single" w:sz="4" w:space="0" w:color="000000"/>
              <w:bottom w:val="single" w:sz="4" w:space="0" w:color="000000"/>
              <w:right w:val="single" w:sz="4" w:space="0" w:color="000000"/>
            </w:tcBorders>
          </w:tcPr>
          <w:p w14:paraId="0F51962F"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47FB348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0B1B2C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2C8FEE4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28B50CA9"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r w:rsidR="006E1E5A" w:rsidRPr="00825238" w14:paraId="4FEE7DEE" w14:textId="77777777" w:rsidTr="006E1E5A">
        <w:trPr>
          <w:trHeight w:hRule="exact" w:val="541"/>
        </w:trPr>
        <w:tc>
          <w:tcPr>
            <w:tcW w:w="4965" w:type="dxa"/>
            <w:tcBorders>
              <w:top w:val="single" w:sz="4" w:space="0" w:color="000000"/>
              <w:left w:val="single" w:sz="3" w:space="0" w:color="000000"/>
              <w:bottom w:val="single" w:sz="4" w:space="0" w:color="000000"/>
              <w:right w:val="single" w:sz="4" w:space="0" w:color="000000"/>
            </w:tcBorders>
          </w:tcPr>
          <w:p w14:paraId="3382988D" w14:textId="77777777" w:rsidR="006E1E5A" w:rsidRPr="00825238" w:rsidRDefault="006E1E5A" w:rsidP="00FC7C0E">
            <w:pPr>
              <w:pStyle w:val="ListParagraph"/>
              <w:numPr>
                <w:ilvl w:val="0"/>
                <w:numId w:val="9"/>
              </w:numPr>
              <w:spacing w:line="21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How much</w:t>
            </w:r>
            <w:r w:rsidRPr="00825238">
              <w:rPr>
                <w:rFonts w:ascii="Arial Narrow" w:eastAsia="Times New Roman" w:hAnsi="Arial Narrow" w:cs="Times New Roman"/>
                <w:spacing w:val="15"/>
                <w:sz w:val="20"/>
                <w:szCs w:val="20"/>
              </w:rPr>
              <w:t xml:space="preserve"> </w:t>
            </w:r>
            <w:r w:rsidRPr="00825238">
              <w:rPr>
                <w:rFonts w:ascii="Arial Narrow" w:eastAsia="Times New Roman" w:hAnsi="Arial Narrow" w:cs="Times New Roman"/>
                <w:spacing w:val="-1"/>
                <w:sz w:val="20"/>
                <w:szCs w:val="20"/>
              </w:rPr>
              <w:t>d</w:t>
            </w:r>
            <w:r w:rsidRPr="00825238">
              <w:rPr>
                <w:rFonts w:ascii="Arial Narrow" w:eastAsia="Times New Roman" w:hAnsi="Arial Narrow" w:cs="Times New Roman"/>
                <w:sz w:val="20"/>
                <w:szCs w:val="20"/>
              </w:rPr>
              <w: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yo</w:t>
            </w:r>
            <w:r w:rsidRPr="00825238">
              <w:rPr>
                <w:rFonts w:ascii="Arial Narrow" w:eastAsia="Times New Roman" w:hAnsi="Arial Narrow" w:cs="Times New Roman"/>
                <w:sz w:val="20"/>
                <w:szCs w:val="20"/>
              </w:rPr>
              <w:t>u</w:t>
            </w:r>
            <w:r w:rsidRPr="00825238">
              <w:rPr>
                <w:rFonts w:ascii="Arial Narrow" w:eastAsia="Times New Roman" w:hAnsi="Arial Narrow" w:cs="Times New Roman"/>
                <w:spacing w:val="-3"/>
                <w:sz w:val="20"/>
                <w:szCs w:val="20"/>
              </w:rPr>
              <w:t xml:space="preserve"> </w:t>
            </w:r>
            <w:r w:rsidRPr="00825238">
              <w:rPr>
                <w:rFonts w:ascii="Arial Narrow" w:eastAsia="Times New Roman" w:hAnsi="Arial Narrow" w:cs="Times New Roman"/>
                <w:sz w:val="20"/>
                <w:szCs w:val="20"/>
              </w:rPr>
              <w:t>l</w:t>
            </w:r>
            <w:r w:rsidRPr="00825238">
              <w:rPr>
                <w:rFonts w:ascii="Arial Narrow" w:eastAsia="Times New Roman" w:hAnsi="Arial Narrow" w:cs="Times New Roman"/>
                <w:spacing w:val="-2"/>
                <w:sz w:val="20"/>
                <w:szCs w:val="20"/>
              </w:rPr>
              <w:t>i</w:t>
            </w:r>
            <w:r w:rsidRPr="00825238">
              <w:rPr>
                <w:rFonts w:ascii="Arial Narrow" w:eastAsia="Times New Roman" w:hAnsi="Arial Narrow" w:cs="Times New Roman"/>
                <w:spacing w:val="2"/>
                <w:sz w:val="20"/>
                <w:szCs w:val="20"/>
              </w:rPr>
              <w:t>k</w:t>
            </w:r>
            <w:r w:rsidRPr="00825238">
              <w:rPr>
                <w:rFonts w:ascii="Arial Narrow" w:eastAsia="Times New Roman" w:hAnsi="Arial Narrow" w:cs="Times New Roman"/>
                <w:sz w:val="20"/>
                <w:szCs w:val="20"/>
              </w:rPr>
              <w:t>e</w:t>
            </w:r>
            <w:r w:rsidRPr="00825238">
              <w:rPr>
                <w:rFonts w:ascii="Arial Narrow" w:eastAsia="Times New Roman" w:hAnsi="Arial Narrow" w:cs="Times New Roman"/>
                <w:spacing w:val="-6"/>
                <w:sz w:val="20"/>
                <w:szCs w:val="20"/>
              </w:rPr>
              <w:t xml:space="preserve"> </w:t>
            </w:r>
            <w:r w:rsidRPr="00825238">
              <w:rPr>
                <w:rFonts w:ascii="Arial Narrow" w:eastAsia="Times New Roman" w:hAnsi="Arial Narrow" w:cs="Times New Roman"/>
                <w:sz w:val="20"/>
                <w:szCs w:val="20"/>
              </w:rPr>
              <w:t>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u</w:t>
            </w:r>
            <w:r w:rsidRPr="00825238">
              <w:rPr>
                <w:rFonts w:ascii="Arial Narrow" w:eastAsia="Times New Roman" w:hAnsi="Arial Narrow" w:cs="Times New Roman"/>
                <w:sz w:val="20"/>
                <w:szCs w:val="20"/>
              </w:rPr>
              <w:t>se</w:t>
            </w:r>
            <w:r w:rsidRPr="00825238">
              <w:rPr>
                <w:rFonts w:ascii="Arial Narrow" w:eastAsia="Times New Roman" w:hAnsi="Arial Narrow" w:cs="Times New Roman"/>
                <w:spacing w:val="-5"/>
                <w:sz w:val="20"/>
                <w:szCs w:val="20"/>
              </w:rPr>
              <w:t xml:space="preserve"> </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w</w:t>
            </w:r>
            <w:r w:rsidRPr="00825238">
              <w:rPr>
                <w:rFonts w:ascii="Arial Narrow" w:eastAsia="Times New Roman" w:hAnsi="Arial Narrow" w:cs="Times New Roman"/>
                <w:spacing w:val="-8"/>
                <w:sz w:val="20"/>
                <w:szCs w:val="20"/>
              </w:rPr>
              <w:t xml:space="preserve"> farming </w:t>
            </w:r>
            <w:r w:rsidRPr="00825238">
              <w:rPr>
                <w:rFonts w:ascii="Arial Narrow" w:eastAsia="Times New Roman" w:hAnsi="Arial Narrow" w:cs="Times New Roman"/>
                <w:sz w:val="20"/>
                <w:szCs w:val="20"/>
              </w:rPr>
              <w:t>t</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1"/>
                <w:sz w:val="20"/>
                <w:szCs w:val="20"/>
              </w:rPr>
              <w:t>h</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5"/>
                <w:sz w:val="20"/>
                <w:szCs w:val="20"/>
              </w:rPr>
              <w:t>i</w:t>
            </w:r>
            <w:r w:rsidRPr="00825238">
              <w:rPr>
                <w:rFonts w:ascii="Arial Narrow" w:eastAsia="Times New Roman" w:hAnsi="Arial Narrow" w:cs="Times New Roman"/>
                <w:spacing w:val="4"/>
                <w:sz w:val="20"/>
                <w:szCs w:val="20"/>
              </w:rPr>
              <w:t>q</w:t>
            </w:r>
            <w:r w:rsidRPr="00825238">
              <w:rPr>
                <w:rFonts w:ascii="Arial Narrow" w:eastAsia="Times New Roman" w:hAnsi="Arial Narrow" w:cs="Times New Roman"/>
                <w:spacing w:val="-1"/>
                <w:sz w:val="20"/>
                <w:szCs w:val="20"/>
              </w:rPr>
              <w:t>u</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s</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2"/>
                <w:sz w:val="20"/>
                <w:szCs w:val="20"/>
              </w:rPr>
              <w:t>t</w:t>
            </w:r>
            <w:r w:rsidRPr="00825238">
              <w:rPr>
                <w:rFonts w:ascii="Arial Narrow" w:eastAsia="Times New Roman" w:hAnsi="Arial Narrow" w:cs="Times New Roman"/>
                <w:sz w:val="20"/>
                <w:szCs w:val="20"/>
              </w:rPr>
              <w:t xml:space="preserve">o </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1"/>
                <w:sz w:val="20"/>
                <w:szCs w:val="20"/>
              </w:rPr>
              <w:t>v</w:t>
            </w:r>
            <w:r w:rsidRPr="00825238">
              <w:rPr>
                <w:rFonts w:ascii="Arial Narrow" w:eastAsia="Times New Roman" w:hAnsi="Arial Narrow" w:cs="Times New Roman"/>
                <w:spacing w:val="-4"/>
                <w:sz w:val="20"/>
                <w:szCs w:val="20"/>
              </w:rPr>
              <w:t>e</w:t>
            </w:r>
            <w:r w:rsidRPr="00825238">
              <w:rPr>
                <w:rFonts w:ascii="Arial Narrow" w:eastAsia="Times New Roman" w:hAnsi="Arial Narrow" w:cs="Times New Roman"/>
                <w:spacing w:val="1"/>
                <w:sz w:val="20"/>
                <w:szCs w:val="20"/>
              </w:rPr>
              <w:t>r</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e</w:t>
            </w:r>
            <w:r w:rsidRPr="00825238">
              <w:rPr>
                <w:rFonts w:ascii="Arial Narrow" w:eastAsia="Times New Roman" w:hAnsi="Arial Narrow" w:cs="Times New Roman"/>
                <w:spacing w:val="-10"/>
                <w:sz w:val="20"/>
                <w:szCs w:val="20"/>
              </w:rPr>
              <w:t xml:space="preserve"> </w:t>
            </w:r>
            <w:r w:rsidRPr="00825238">
              <w:rPr>
                <w:rFonts w:ascii="Arial Narrow" w:eastAsia="Times New Roman" w:hAnsi="Arial Narrow" w:cs="Times New Roman"/>
                <w:spacing w:val="-1"/>
                <w:sz w:val="20"/>
                <w:szCs w:val="20"/>
              </w:rPr>
              <w:t>pr</w:t>
            </w:r>
            <w:r w:rsidRPr="00825238">
              <w:rPr>
                <w:rFonts w:ascii="Arial Narrow" w:eastAsia="Times New Roman" w:hAnsi="Arial Narrow" w:cs="Times New Roman"/>
                <w:spacing w:val="2"/>
                <w:sz w:val="20"/>
                <w:szCs w:val="20"/>
              </w:rPr>
              <w:t>ob</w:t>
            </w:r>
            <w:r w:rsidRPr="00825238">
              <w:rPr>
                <w:rFonts w:ascii="Arial Narrow" w:eastAsia="Times New Roman" w:hAnsi="Arial Narrow" w:cs="Times New Roman"/>
                <w:spacing w:val="-2"/>
                <w:sz w:val="20"/>
                <w:szCs w:val="20"/>
              </w:rPr>
              <w:t>l</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s</w:t>
            </w:r>
            <w:r w:rsidRPr="00825238">
              <w:rPr>
                <w:rFonts w:ascii="Arial Narrow" w:eastAsia="Times New Roman" w:hAnsi="Arial Narrow" w:cs="Times New Roman"/>
                <w:spacing w:val="-9"/>
                <w:sz w:val="20"/>
                <w:szCs w:val="20"/>
              </w:rPr>
              <w:t xml:space="preserve"> </w:t>
            </w:r>
            <w:r w:rsidRPr="00825238">
              <w:rPr>
                <w:rFonts w:ascii="Arial Narrow" w:eastAsia="Times New Roman" w:hAnsi="Arial Narrow" w:cs="Times New Roman"/>
                <w:sz w:val="20"/>
                <w:szCs w:val="20"/>
              </w:rPr>
              <w:t>in</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1"/>
                <w:sz w:val="20"/>
                <w:szCs w:val="20"/>
              </w:rPr>
              <w:t>fa</w:t>
            </w:r>
            <w:r w:rsidRPr="00825238">
              <w:rPr>
                <w:rFonts w:ascii="Arial Narrow" w:eastAsia="Times New Roman" w:hAnsi="Arial Narrow" w:cs="Times New Roman"/>
                <w:spacing w:val="4"/>
                <w:sz w:val="20"/>
                <w:szCs w:val="20"/>
              </w:rPr>
              <w:t>r</w:t>
            </w:r>
            <w:r w:rsidRPr="00825238">
              <w:rPr>
                <w:rFonts w:ascii="Arial Narrow" w:eastAsia="Times New Roman" w:hAnsi="Arial Narrow" w:cs="Times New Roman"/>
                <w:spacing w:val="-3"/>
                <w:sz w:val="20"/>
                <w:szCs w:val="20"/>
              </w:rPr>
              <w:t>m</w:t>
            </w:r>
            <w:r w:rsidRPr="00825238">
              <w:rPr>
                <w:rFonts w:ascii="Arial Narrow" w:eastAsia="Times New Roman" w:hAnsi="Arial Narrow" w:cs="Times New Roman"/>
                <w:sz w:val="20"/>
                <w:szCs w:val="20"/>
              </w:rPr>
              <w:t>i</w:t>
            </w:r>
            <w:r w:rsidRPr="00825238">
              <w:rPr>
                <w:rFonts w:ascii="Arial Narrow" w:eastAsia="Times New Roman" w:hAnsi="Arial Narrow" w:cs="Times New Roman"/>
                <w:spacing w:val="2"/>
                <w:sz w:val="20"/>
                <w:szCs w:val="20"/>
              </w:rPr>
              <w:t>n</w:t>
            </w:r>
            <w:r w:rsidRPr="00825238">
              <w:rPr>
                <w:rFonts w:ascii="Arial Narrow" w:eastAsia="Times New Roman" w:hAnsi="Arial Narrow" w:cs="Times New Roman"/>
                <w:spacing w:val="-3"/>
                <w:sz w:val="20"/>
                <w:szCs w:val="20"/>
              </w:rPr>
              <w:t>g or to increase the yield</w:t>
            </w:r>
            <w:r w:rsidRPr="00825238">
              <w:rPr>
                <w:rFonts w:ascii="Arial Narrow" w:eastAsia="Times New Roman" w:hAnsi="Arial Narrow" w:cs="Times New Roman"/>
                <w:sz w:val="20"/>
                <w:szCs w:val="20"/>
              </w:rPr>
              <w:t>?</w:t>
            </w:r>
          </w:p>
        </w:tc>
        <w:tc>
          <w:tcPr>
            <w:tcW w:w="836" w:type="dxa"/>
            <w:tcBorders>
              <w:top w:val="single" w:sz="4" w:space="0" w:color="000000"/>
              <w:left w:val="single" w:sz="4" w:space="0" w:color="000000"/>
              <w:bottom w:val="single" w:sz="4" w:space="0" w:color="000000"/>
              <w:right w:val="single" w:sz="4" w:space="0" w:color="000000"/>
            </w:tcBorders>
          </w:tcPr>
          <w:p w14:paraId="3423317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tc>
        <w:tc>
          <w:tcPr>
            <w:tcW w:w="1124" w:type="dxa"/>
            <w:tcBorders>
              <w:top w:val="single" w:sz="4" w:space="0" w:color="000000"/>
              <w:left w:val="single" w:sz="4" w:space="0" w:color="000000"/>
              <w:bottom w:val="single" w:sz="4" w:space="0" w:color="000000"/>
              <w:right w:val="single" w:sz="3" w:space="0" w:color="000000"/>
            </w:tcBorders>
          </w:tcPr>
          <w:p w14:paraId="452E6133"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tc>
        <w:tc>
          <w:tcPr>
            <w:tcW w:w="1184" w:type="dxa"/>
            <w:tcBorders>
              <w:top w:val="single" w:sz="4" w:space="0" w:color="000000"/>
              <w:left w:val="single" w:sz="3" w:space="0" w:color="000000"/>
              <w:bottom w:val="single" w:sz="4" w:space="0" w:color="000000"/>
              <w:right w:val="single" w:sz="4" w:space="0" w:color="000000"/>
            </w:tcBorders>
          </w:tcPr>
          <w:p w14:paraId="1F53C4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tc>
        <w:tc>
          <w:tcPr>
            <w:tcW w:w="1446" w:type="dxa"/>
            <w:tcBorders>
              <w:top w:val="single" w:sz="4" w:space="0" w:color="000000"/>
              <w:left w:val="single" w:sz="4" w:space="0" w:color="000000"/>
              <w:bottom w:val="single" w:sz="4" w:space="0" w:color="000000"/>
              <w:right w:val="single" w:sz="3" w:space="0" w:color="000000"/>
            </w:tcBorders>
          </w:tcPr>
          <w:p w14:paraId="6BAF26A7"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tc>
        <w:tc>
          <w:tcPr>
            <w:tcW w:w="1080" w:type="dxa"/>
            <w:tcBorders>
              <w:top w:val="single" w:sz="4" w:space="0" w:color="000000"/>
              <w:left w:val="single" w:sz="4" w:space="0" w:color="000000"/>
              <w:bottom w:val="single" w:sz="4" w:space="0" w:color="000000"/>
              <w:right w:val="single" w:sz="3" w:space="0" w:color="000000"/>
            </w:tcBorders>
          </w:tcPr>
          <w:p w14:paraId="396AC403"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5</w:t>
            </w:r>
          </w:p>
        </w:tc>
      </w:tr>
    </w:tbl>
    <w:p w14:paraId="22CD2824" w14:textId="29BFBFB6" w:rsidR="006B5326" w:rsidRPr="00825238" w:rsidRDefault="006038A4" w:rsidP="006B5326">
      <w:pPr>
        <w:spacing w:before="10" w:line="170" w:lineRule="exact"/>
        <w:rPr>
          <w:rFonts w:ascii="Arial Narrow" w:hAnsi="Arial Narrow"/>
          <w:sz w:val="20"/>
          <w:szCs w:val="20"/>
        </w:rPr>
      </w:pPr>
      <w:r w:rsidRPr="00825238">
        <w:rPr>
          <w:rFonts w:ascii="Arial Narrow" w:hAnsi="Arial Narrow"/>
          <w:sz w:val="20"/>
          <w:szCs w:val="20"/>
        </w:rPr>
        <w:t>r</w:t>
      </w:r>
    </w:p>
    <w:p w14:paraId="3389AC3E" w14:textId="77777777" w:rsidR="00B615CF" w:rsidRPr="00825238" w:rsidRDefault="00B615CF" w:rsidP="00B04E1B">
      <w:pPr>
        <w:pStyle w:val="Heading2"/>
        <w:rPr>
          <w:rFonts w:eastAsia="Iskoola Pota" w:cs="Iskoola Pota"/>
          <w:spacing w:val="1"/>
        </w:rPr>
      </w:pPr>
      <w:r w:rsidRPr="00825238">
        <w:rPr>
          <w:lang w:val="fr-FR"/>
        </w:rPr>
        <w:t>Table CAP 3</w:t>
      </w:r>
      <w:r w:rsidRPr="00825238">
        <w:t>: Efficacy in Farming</w:t>
      </w:r>
    </w:p>
    <w:p w14:paraId="43A1A515" w14:textId="77777777" w:rsidR="00B615CF" w:rsidRPr="00825238" w:rsidRDefault="00B615CF" w:rsidP="00B04E1B">
      <w:pPr>
        <w:pStyle w:val="Instructions-header"/>
        <w:rPr>
          <w:color w:val="auto"/>
        </w:rPr>
      </w:pPr>
    </w:p>
    <w:p w14:paraId="2B46F950" w14:textId="77777777" w:rsidR="00B615CF" w:rsidRPr="00825238" w:rsidRDefault="00B615CF" w:rsidP="00B04E1B">
      <w:pPr>
        <w:pStyle w:val="Instructions-header"/>
        <w:rPr>
          <w:rFonts w:eastAsia="Times New Roman"/>
          <w:i w:val="0"/>
          <w:color w:val="auto"/>
        </w:rPr>
      </w:pPr>
      <w:r w:rsidRPr="00825238">
        <w:rPr>
          <w:rFonts w:eastAsia="Times New Roman"/>
          <w:b w:val="0"/>
          <w:i w:val="0"/>
          <w:color w:val="auto"/>
          <w:spacing w:val="-2"/>
        </w:rPr>
        <w:t xml:space="preserve"> I will read</w:t>
      </w:r>
      <w:r w:rsidR="00164FF1"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color w:val="auto"/>
        </w:rPr>
        <w:t xml:space="preserve">how confident you </w:t>
      </w:r>
      <w:r w:rsidR="00AD6C4A" w:rsidRPr="00825238">
        <w:rPr>
          <w:color w:val="auto"/>
        </w:rPr>
        <w:t>are in</w:t>
      </w:r>
      <w:r w:rsidR="00164FF1" w:rsidRPr="00825238">
        <w:rPr>
          <w:color w:val="auto"/>
        </w:rPr>
        <w:t xml:space="preserve"> your </w:t>
      </w:r>
      <w:r w:rsidRPr="00825238">
        <w:rPr>
          <w:color w:val="auto"/>
        </w:rPr>
        <w:t xml:space="preserve">abilities as a farmer. </w:t>
      </w:r>
      <w:r w:rsidR="00761804" w:rsidRPr="00825238">
        <w:rPr>
          <w:rFonts w:eastAsia="Times New Roman"/>
          <w:b w:val="0"/>
          <w:i w:val="0"/>
          <w:color w:val="auto"/>
          <w:spacing w:val="-2"/>
        </w:rPr>
        <w:t xml:space="preserve">Please tell me which answer </w:t>
      </w:r>
      <w:r w:rsidR="00AD6C4A" w:rsidRPr="00825238">
        <w:rPr>
          <w:rFonts w:eastAsia="Times New Roman"/>
          <w:b w:val="0"/>
          <w:i w:val="0"/>
          <w:color w:val="auto"/>
          <w:spacing w:val="-2"/>
        </w:rPr>
        <w:t>best</w:t>
      </w:r>
      <w:r w:rsidR="00761804"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p>
    <w:p w14:paraId="5CD72E01" w14:textId="77777777" w:rsidR="00B615CF" w:rsidRPr="00825238" w:rsidRDefault="003673E7" w:rsidP="00B04E1B">
      <w:pPr>
        <w:pStyle w:val="Instructions-header"/>
        <w:rPr>
          <w:b w:val="0"/>
          <w:color w:val="auto"/>
        </w:rPr>
      </w:pPr>
      <w:r w:rsidRPr="00825238">
        <w:rPr>
          <w:b w:val="0"/>
          <w:color w:val="auto"/>
        </w:rPr>
        <w:t xml:space="preserve">Show Card </w:t>
      </w:r>
      <w:r w:rsidR="002F16C0" w:rsidRPr="00825238">
        <w:rPr>
          <w:b w:val="0"/>
          <w:color w:val="auto"/>
        </w:rPr>
        <w:t>8</w:t>
      </w:r>
    </w:p>
    <w:p w14:paraId="460CC231" w14:textId="77777777" w:rsidR="003673E7" w:rsidRPr="00825238" w:rsidRDefault="003673E7" w:rsidP="00B04E1B">
      <w:pPr>
        <w:pStyle w:val="Instructions-header"/>
        <w:rPr>
          <w:rFonts w:eastAsia="Iskoola Pota" w:cs="Iskoola Pota"/>
          <w:color w:val="auto"/>
        </w:rPr>
      </w:pPr>
    </w:p>
    <w:tbl>
      <w:tblPr>
        <w:tblW w:w="10740" w:type="dxa"/>
        <w:tblInd w:w="79" w:type="dxa"/>
        <w:tblLayout w:type="fixed"/>
        <w:tblCellMar>
          <w:left w:w="0" w:type="dxa"/>
          <w:right w:w="0" w:type="dxa"/>
        </w:tblCellMar>
        <w:tblLook w:val="01E0" w:firstRow="1" w:lastRow="1" w:firstColumn="1" w:lastColumn="1" w:noHBand="0" w:noVBand="0"/>
      </w:tblPr>
      <w:tblGrid>
        <w:gridCol w:w="4875"/>
        <w:gridCol w:w="1099"/>
        <w:gridCol w:w="1214"/>
        <w:gridCol w:w="1184"/>
        <w:gridCol w:w="1184"/>
        <w:gridCol w:w="1184"/>
      </w:tblGrid>
      <w:tr w:rsidR="006E1E5A" w:rsidRPr="00825238" w14:paraId="74FF54CD" w14:textId="77777777" w:rsidTr="006E1E5A">
        <w:trPr>
          <w:trHeight w:hRule="exact" w:val="883"/>
        </w:trPr>
        <w:tc>
          <w:tcPr>
            <w:tcW w:w="4875" w:type="dxa"/>
            <w:tcBorders>
              <w:top w:val="single" w:sz="4" w:space="0" w:color="000000"/>
              <w:left w:val="single" w:sz="3" w:space="0" w:color="000000"/>
              <w:bottom w:val="single" w:sz="4" w:space="0" w:color="000000"/>
              <w:right w:val="single" w:sz="4" w:space="0" w:color="000000"/>
            </w:tcBorders>
            <w:vAlign w:val="center"/>
          </w:tcPr>
          <w:p w14:paraId="7282A5DE" w14:textId="77777777" w:rsidR="006E1E5A" w:rsidRPr="00825238" w:rsidRDefault="006E1E5A" w:rsidP="00FC7C0E">
            <w:pPr>
              <w:pStyle w:val="ListParagraph"/>
              <w:numPr>
                <w:ilvl w:val="0"/>
                <w:numId w:val="10"/>
              </w:numPr>
              <w:tabs>
                <w:tab w:val="left" w:pos="4541"/>
              </w:tabs>
              <w:spacing w:before="1" w:line="247" w:lineRule="auto"/>
              <w:ind w:right="33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 xml:space="preserve">When you are doing farming, </w:t>
            </w:r>
            <w:r w:rsidRPr="00825238">
              <w:rPr>
                <w:rFonts w:ascii="Arial Narrow" w:eastAsia="Times New Roman" w:hAnsi="Arial Narrow" w:cs="Times New Roman"/>
                <w:i/>
                <w:spacing w:val="1"/>
                <w:sz w:val="20"/>
                <w:szCs w:val="20"/>
                <w:u w:val="single"/>
              </w:rPr>
              <w:t>how far</w:t>
            </w:r>
            <w:r w:rsidRPr="00825238">
              <w:rPr>
                <w:rFonts w:ascii="Arial Narrow" w:eastAsia="Times New Roman" w:hAnsi="Arial Narrow" w:cs="Times New Roman"/>
                <w:spacing w:val="1"/>
                <w:sz w:val="20"/>
                <w:szCs w:val="20"/>
                <w:u w:val="single"/>
              </w:rPr>
              <w:t xml:space="preserve"> </w:t>
            </w:r>
            <w:r w:rsidRPr="00825238">
              <w:rPr>
                <w:rFonts w:ascii="Arial Narrow" w:eastAsia="Times New Roman" w:hAnsi="Arial Narrow" w:cs="Times New Roman"/>
                <w:spacing w:val="1"/>
                <w:sz w:val="20"/>
                <w:szCs w:val="20"/>
              </w:rPr>
              <w:t xml:space="preserve">do you </w:t>
            </w:r>
            <w:r w:rsidRPr="00825238">
              <w:rPr>
                <w:rFonts w:ascii="Arial Narrow" w:eastAsia="Times New Roman" w:hAnsi="Arial Narrow" w:cs="Times New Roman"/>
                <w:i/>
                <w:spacing w:val="1"/>
                <w:sz w:val="20"/>
                <w:szCs w:val="20"/>
                <w:u w:val="single"/>
              </w:rPr>
              <w:t>use</w:t>
            </w:r>
            <w:r w:rsidRPr="00825238">
              <w:rPr>
                <w:rFonts w:ascii="Arial Narrow" w:eastAsia="Times New Roman" w:hAnsi="Arial Narrow" w:cs="Times New Roman"/>
                <w:spacing w:val="1"/>
                <w:sz w:val="20"/>
                <w:szCs w:val="20"/>
              </w:rPr>
              <w:t xml:space="preserve"> your traditional knowledge?</w:t>
            </w:r>
          </w:p>
        </w:tc>
        <w:tc>
          <w:tcPr>
            <w:tcW w:w="1099" w:type="dxa"/>
            <w:tcBorders>
              <w:top w:val="single" w:sz="4" w:space="0" w:color="000000"/>
              <w:left w:val="single" w:sz="4" w:space="0" w:color="000000"/>
              <w:bottom w:val="single" w:sz="4" w:space="0" w:color="000000"/>
              <w:right w:val="single" w:sz="4" w:space="0" w:color="000000"/>
            </w:tcBorders>
          </w:tcPr>
          <w:p w14:paraId="19222E36"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1</w:t>
            </w:r>
          </w:p>
          <w:p w14:paraId="4F538B2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Not at all</w:t>
            </w:r>
          </w:p>
          <w:p w14:paraId="530D760F" w14:textId="77777777" w:rsidR="006E1E5A" w:rsidRPr="00825238" w:rsidRDefault="006E1E5A" w:rsidP="00B04E1B">
            <w:pPr>
              <w:jc w:val="center"/>
              <w:rPr>
                <w:rFonts w:ascii="Arial Narrow" w:hAnsi="Arial Narrow"/>
                <w:sz w:val="20"/>
                <w:szCs w:val="20"/>
              </w:rPr>
            </w:pPr>
          </w:p>
          <w:p w14:paraId="46770E11" w14:textId="77777777" w:rsidR="006E1E5A" w:rsidRPr="00825238" w:rsidRDefault="006E1E5A" w:rsidP="00B04E1B">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60637C3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2</w:t>
            </w:r>
          </w:p>
          <w:p w14:paraId="63A216BC"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A little</w:t>
            </w:r>
          </w:p>
          <w:p w14:paraId="5C4F1DAF" w14:textId="77777777" w:rsidR="006E1E5A" w:rsidRPr="00825238" w:rsidRDefault="006E1E5A" w:rsidP="00B04E1B">
            <w:pPr>
              <w:jc w:val="center"/>
              <w:rPr>
                <w:rFonts w:ascii="Arial Narrow" w:hAnsi="Arial Narrow"/>
                <w:sz w:val="20"/>
                <w:szCs w:val="20"/>
              </w:rPr>
            </w:pPr>
          </w:p>
          <w:p w14:paraId="6232B849"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4ED4B012"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3</w:t>
            </w:r>
          </w:p>
          <w:p w14:paraId="50737D6D"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A moderate amount</w:t>
            </w:r>
          </w:p>
          <w:p w14:paraId="799FA519"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C8D9C80"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4</w:t>
            </w:r>
          </w:p>
          <w:p w14:paraId="5FB9D468" w14:textId="77777777" w:rsidR="006E1E5A" w:rsidRPr="00825238" w:rsidRDefault="006E1E5A" w:rsidP="00B04E1B">
            <w:pPr>
              <w:jc w:val="center"/>
              <w:rPr>
                <w:rFonts w:ascii="Arial Narrow" w:hAnsi="Arial Narrow"/>
                <w:sz w:val="20"/>
                <w:szCs w:val="20"/>
              </w:rPr>
            </w:pPr>
            <w:r w:rsidRPr="00825238">
              <w:rPr>
                <w:rFonts w:ascii="Arial Narrow" w:hAnsi="Arial Narrow"/>
                <w:sz w:val="20"/>
                <w:szCs w:val="20"/>
              </w:rPr>
              <w:t>Very often</w:t>
            </w:r>
          </w:p>
          <w:p w14:paraId="771687FF" w14:textId="77777777" w:rsidR="006E1E5A" w:rsidRPr="00825238" w:rsidRDefault="006E1E5A" w:rsidP="00B04E1B">
            <w:pPr>
              <w:jc w:val="center"/>
              <w:rPr>
                <w:rFonts w:ascii="Arial Narrow" w:hAnsi="Arial Narrow"/>
                <w:sz w:val="20"/>
                <w:szCs w:val="20"/>
              </w:rPr>
            </w:pPr>
          </w:p>
          <w:p w14:paraId="366C4942" w14:textId="77777777" w:rsidR="006E1E5A" w:rsidRPr="00825238" w:rsidRDefault="006E1E5A" w:rsidP="00B04E1B">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3433A1F"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7519AC9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45C1A349" w14:textId="77777777" w:rsidTr="006E1E5A">
        <w:trPr>
          <w:trHeight w:hRule="exact" w:val="721"/>
        </w:trPr>
        <w:tc>
          <w:tcPr>
            <w:tcW w:w="4875" w:type="dxa"/>
            <w:tcBorders>
              <w:top w:val="single" w:sz="4" w:space="0" w:color="000000"/>
              <w:left w:val="single" w:sz="3" w:space="0" w:color="000000"/>
              <w:bottom w:val="single" w:sz="4" w:space="0" w:color="000000"/>
              <w:right w:val="single" w:sz="4" w:space="0" w:color="000000"/>
            </w:tcBorders>
            <w:vAlign w:val="center"/>
          </w:tcPr>
          <w:p w14:paraId="026539FB" w14:textId="77777777"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4"/>
                <w:sz w:val="20"/>
                <w:szCs w:val="20"/>
              </w:rPr>
              <w:t xml:space="preserve">For different insects, weeds, or pests how far </w:t>
            </w:r>
            <w:r w:rsidRPr="00825238">
              <w:rPr>
                <w:rFonts w:ascii="Arial Narrow" w:eastAsia="Times New Roman" w:hAnsi="Arial Narrow" w:cs="Times New Roman"/>
                <w:sz w:val="20"/>
                <w:szCs w:val="20"/>
              </w:rPr>
              <w:t>do</w:t>
            </w:r>
            <w:r w:rsidRPr="00825238">
              <w:rPr>
                <w:rFonts w:ascii="Arial Narrow" w:eastAsia="Times New Roman" w:hAnsi="Arial Narrow" w:cs="Times New Roman"/>
                <w:spacing w:val="8"/>
                <w:sz w:val="20"/>
                <w:szCs w:val="20"/>
              </w:rPr>
              <w:t xml:space="preserve"> </w:t>
            </w:r>
            <w:r w:rsidRPr="00825238">
              <w:rPr>
                <w:rFonts w:ascii="Arial Narrow" w:eastAsia="Times New Roman" w:hAnsi="Arial Narrow" w:cs="Times New Roman"/>
                <w:spacing w:val="-2"/>
                <w:sz w:val="20"/>
                <w:szCs w:val="20"/>
              </w:rPr>
              <w:t>yo</w:t>
            </w:r>
            <w:r w:rsidRPr="00825238">
              <w:rPr>
                <w:rFonts w:ascii="Arial Narrow" w:eastAsia="Times New Roman" w:hAnsi="Arial Narrow" w:cs="Times New Roman"/>
                <w:sz w:val="20"/>
                <w:szCs w:val="20"/>
              </w:rPr>
              <w:t>u</w:t>
            </w:r>
            <w:r w:rsidRPr="00825238">
              <w:rPr>
                <w:rFonts w:ascii="Arial Narrow" w:eastAsia="Times New Roman" w:hAnsi="Arial Narrow" w:cs="Times New Roman"/>
                <w:spacing w:val="16"/>
                <w:sz w:val="20"/>
                <w:szCs w:val="20"/>
              </w:rPr>
              <w:t xml:space="preserve"> </w:t>
            </w:r>
            <w:r w:rsidRPr="00825238">
              <w:rPr>
                <w:rFonts w:ascii="Arial Narrow" w:eastAsia="Times New Roman" w:hAnsi="Arial Narrow" w:cs="Times New Roman"/>
                <w:spacing w:val="-2"/>
                <w:sz w:val="20"/>
                <w:szCs w:val="20"/>
              </w:rPr>
              <w:t>k</w:t>
            </w:r>
            <w:r w:rsidRPr="00825238">
              <w:rPr>
                <w:rFonts w:ascii="Arial Narrow" w:eastAsia="Times New Roman" w:hAnsi="Arial Narrow" w:cs="Times New Roman"/>
                <w:spacing w:val="3"/>
                <w:sz w:val="20"/>
                <w:szCs w:val="20"/>
              </w:rPr>
              <w:t>n</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z w:val="20"/>
                <w:szCs w:val="20"/>
              </w:rPr>
              <w:t>w</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4"/>
                <w:sz w:val="20"/>
                <w:szCs w:val="20"/>
              </w:rPr>
              <w:t>a</w:t>
            </w:r>
            <w:r w:rsidRPr="00825238">
              <w:rPr>
                <w:rFonts w:ascii="Arial Narrow" w:eastAsia="Times New Roman" w:hAnsi="Arial Narrow" w:cs="Times New Roman"/>
                <w:sz w:val="20"/>
                <w:szCs w:val="20"/>
              </w:rPr>
              <w:t>bout</w:t>
            </w:r>
            <w:r w:rsidRPr="00825238">
              <w:rPr>
                <w:rFonts w:ascii="Arial Narrow" w:eastAsia="Times New Roman" w:hAnsi="Arial Narrow" w:cs="Times New Roman"/>
                <w:spacing w:val="16"/>
                <w:sz w:val="20"/>
                <w:szCs w:val="20"/>
              </w:rPr>
              <w:t xml:space="preserve"> </w:t>
            </w:r>
            <w:r w:rsidRPr="00825238">
              <w:rPr>
                <w:rFonts w:ascii="Arial Narrow" w:eastAsia="Times New Roman" w:hAnsi="Arial Narrow" w:cs="Times New Roman"/>
                <w:spacing w:val="-1"/>
                <w:sz w:val="20"/>
                <w:szCs w:val="20"/>
              </w:rPr>
              <w:t>s</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pacing w:val="-1"/>
                <w:sz w:val="20"/>
                <w:szCs w:val="20"/>
              </w:rPr>
              <w:t>l</w:t>
            </w:r>
            <w:r w:rsidRPr="00825238">
              <w:rPr>
                <w:rFonts w:ascii="Arial Narrow" w:eastAsia="Times New Roman" w:hAnsi="Arial Narrow" w:cs="Times New Roman"/>
                <w:spacing w:val="1"/>
                <w:sz w:val="20"/>
                <w:szCs w:val="20"/>
              </w:rPr>
              <w:t>ecti</w:t>
            </w:r>
            <w:r w:rsidRPr="00825238">
              <w:rPr>
                <w:rFonts w:ascii="Arial Narrow" w:eastAsia="Times New Roman" w:hAnsi="Arial Narrow" w:cs="Times New Roman"/>
                <w:spacing w:val="3"/>
                <w:sz w:val="20"/>
                <w:szCs w:val="20"/>
              </w:rPr>
              <w:t>n</w:t>
            </w:r>
            <w:r w:rsidRPr="00825238">
              <w:rPr>
                <w:rFonts w:ascii="Arial Narrow" w:eastAsia="Times New Roman" w:hAnsi="Arial Narrow" w:cs="Times New Roman"/>
                <w:sz w:val="20"/>
                <w:szCs w:val="20"/>
              </w:rPr>
              <w:t>g</w:t>
            </w:r>
            <w:r w:rsidRPr="00825238">
              <w:rPr>
                <w:rFonts w:ascii="Arial Narrow" w:eastAsia="Times New Roman" w:hAnsi="Arial Narrow" w:cs="Times New Roman"/>
                <w:spacing w:val="20"/>
                <w:sz w:val="20"/>
                <w:szCs w:val="20"/>
              </w:rPr>
              <w:t xml:space="preserve"> </w:t>
            </w:r>
            <w:r w:rsidRPr="00825238">
              <w:rPr>
                <w:rFonts w:ascii="Arial Narrow" w:eastAsia="Times New Roman" w:hAnsi="Arial Narrow" w:cs="Times New Roman"/>
                <w:spacing w:val="-2"/>
                <w:sz w:val="20"/>
                <w:szCs w:val="20"/>
              </w:rPr>
              <w:t>p</w:t>
            </w:r>
            <w:r w:rsidRPr="00825238">
              <w:rPr>
                <w:rFonts w:ascii="Arial Narrow" w:eastAsia="Times New Roman" w:hAnsi="Arial Narrow" w:cs="Times New Roman"/>
                <w:spacing w:val="5"/>
                <w:sz w:val="20"/>
                <w:szCs w:val="20"/>
              </w:rPr>
              <w:t>r</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z w:val="20"/>
                <w:szCs w:val="20"/>
              </w:rPr>
              <w:t>p</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r</w:t>
            </w:r>
            <w:r w:rsidRPr="00825238">
              <w:rPr>
                <w:rFonts w:ascii="Arial Narrow" w:eastAsia="Times New Roman" w:hAnsi="Arial Narrow" w:cs="Times New Roman"/>
                <w:spacing w:val="17"/>
                <w:sz w:val="20"/>
                <w:szCs w:val="20"/>
              </w:rPr>
              <w:t xml:space="preserve"> pesticides, </w:t>
            </w:r>
            <w:r w:rsidRPr="00825238">
              <w:rPr>
                <w:rFonts w:ascii="Arial Narrow" w:eastAsia="Times New Roman" w:hAnsi="Arial Narrow" w:cs="Times New Roman"/>
                <w:spacing w:val="1"/>
                <w:w w:val="103"/>
                <w:sz w:val="20"/>
                <w:szCs w:val="20"/>
              </w:rPr>
              <w:t>i</w:t>
            </w:r>
            <w:r w:rsidRPr="00825238">
              <w:rPr>
                <w:rFonts w:ascii="Arial Narrow" w:eastAsia="Times New Roman" w:hAnsi="Arial Narrow" w:cs="Times New Roman"/>
                <w:w w:val="103"/>
                <w:sz w:val="20"/>
                <w:szCs w:val="20"/>
              </w:rPr>
              <w:t>n</w:t>
            </w:r>
            <w:r w:rsidRPr="00825238">
              <w:rPr>
                <w:rFonts w:ascii="Arial Narrow" w:eastAsia="Times New Roman" w:hAnsi="Arial Narrow" w:cs="Times New Roman"/>
                <w:spacing w:val="-1"/>
                <w:w w:val="103"/>
                <w:sz w:val="20"/>
                <w:szCs w:val="20"/>
              </w:rPr>
              <w:t>se</w:t>
            </w:r>
            <w:r w:rsidRPr="00825238">
              <w:rPr>
                <w:rFonts w:ascii="Arial Narrow" w:eastAsia="Times New Roman" w:hAnsi="Arial Narrow" w:cs="Times New Roman"/>
                <w:spacing w:val="1"/>
                <w:w w:val="103"/>
                <w:sz w:val="20"/>
                <w:szCs w:val="20"/>
              </w:rPr>
              <w:t>c</w:t>
            </w:r>
            <w:r w:rsidRPr="00825238">
              <w:rPr>
                <w:rFonts w:ascii="Arial Narrow" w:eastAsia="Times New Roman" w:hAnsi="Arial Narrow" w:cs="Times New Roman"/>
                <w:spacing w:val="3"/>
                <w:w w:val="103"/>
                <w:sz w:val="20"/>
                <w:szCs w:val="20"/>
              </w:rPr>
              <w:t>t</w:t>
            </w:r>
            <w:r w:rsidRPr="00825238">
              <w:rPr>
                <w:rFonts w:ascii="Arial Narrow" w:eastAsia="Times New Roman" w:hAnsi="Arial Narrow" w:cs="Times New Roman"/>
                <w:spacing w:val="-1"/>
                <w:w w:val="103"/>
                <w:sz w:val="20"/>
                <w:szCs w:val="20"/>
              </w:rPr>
              <w:t>i</w:t>
            </w:r>
            <w:r w:rsidRPr="00825238">
              <w:rPr>
                <w:rFonts w:ascii="Arial Narrow" w:eastAsia="Times New Roman" w:hAnsi="Arial Narrow" w:cs="Times New Roman"/>
                <w:spacing w:val="1"/>
                <w:w w:val="103"/>
                <w:sz w:val="20"/>
                <w:szCs w:val="20"/>
              </w:rPr>
              <w:t>ci</w:t>
            </w:r>
            <w:r w:rsidRPr="00825238">
              <w:rPr>
                <w:rFonts w:ascii="Arial Narrow" w:eastAsia="Times New Roman" w:hAnsi="Arial Narrow" w:cs="Times New Roman"/>
                <w:spacing w:val="-2"/>
                <w:w w:val="103"/>
                <w:sz w:val="20"/>
                <w:szCs w:val="20"/>
              </w:rPr>
              <w:t>d</w:t>
            </w:r>
            <w:r w:rsidRPr="00825238">
              <w:rPr>
                <w:rFonts w:ascii="Arial Narrow" w:eastAsia="Times New Roman" w:hAnsi="Arial Narrow" w:cs="Times New Roman"/>
                <w:spacing w:val="4"/>
                <w:w w:val="103"/>
                <w:sz w:val="20"/>
                <w:szCs w:val="20"/>
              </w:rPr>
              <w:t>e</w:t>
            </w:r>
            <w:r w:rsidRPr="00825238">
              <w:rPr>
                <w:rFonts w:ascii="Arial Narrow" w:eastAsia="Times New Roman" w:hAnsi="Arial Narrow" w:cs="Times New Roman"/>
                <w:spacing w:val="-1"/>
                <w:w w:val="103"/>
                <w:sz w:val="20"/>
                <w:szCs w:val="20"/>
              </w:rPr>
              <w:t>s, weedicides or other methods to overcome the problem</w:t>
            </w:r>
            <w:r w:rsidRPr="00825238">
              <w:rPr>
                <w:rFonts w:ascii="Arial Narrow" w:eastAsia="Times New Roman" w:hAnsi="Arial Narrow" w:cs="Times New Roman"/>
                <w:w w:val="103"/>
                <w:sz w:val="20"/>
                <w:szCs w:val="20"/>
              </w:rPr>
              <w:t>?</w:t>
            </w:r>
          </w:p>
        </w:tc>
        <w:tc>
          <w:tcPr>
            <w:tcW w:w="1099" w:type="dxa"/>
            <w:tcBorders>
              <w:top w:val="single" w:sz="4" w:space="0" w:color="000000"/>
              <w:left w:val="single" w:sz="4" w:space="0" w:color="000000"/>
              <w:bottom w:val="single" w:sz="4" w:space="0" w:color="000000"/>
              <w:right w:val="single" w:sz="4" w:space="0" w:color="000000"/>
            </w:tcBorders>
          </w:tcPr>
          <w:p w14:paraId="006E0F41"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1</w:t>
            </w:r>
          </w:p>
          <w:p w14:paraId="194BE585"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Not at all</w:t>
            </w:r>
          </w:p>
          <w:p w14:paraId="0FB0CC92" w14:textId="77777777" w:rsidR="006E1E5A" w:rsidRPr="00825238" w:rsidRDefault="006E1E5A" w:rsidP="002F16C0">
            <w:pPr>
              <w:jc w:val="center"/>
              <w:rPr>
                <w:rFonts w:ascii="Arial Narrow" w:hAnsi="Arial Narrow"/>
                <w:sz w:val="20"/>
                <w:szCs w:val="20"/>
              </w:rPr>
            </w:pPr>
          </w:p>
          <w:p w14:paraId="0CA4B8AB" w14:textId="77777777" w:rsidR="006E1E5A" w:rsidRPr="00825238" w:rsidRDefault="006E1E5A" w:rsidP="002F16C0">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264D2390"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2</w:t>
            </w:r>
          </w:p>
          <w:p w14:paraId="785A141F"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A little</w:t>
            </w:r>
          </w:p>
          <w:p w14:paraId="32C2E040" w14:textId="77777777" w:rsidR="006E1E5A" w:rsidRPr="00825238" w:rsidRDefault="006E1E5A" w:rsidP="002F16C0">
            <w:pPr>
              <w:jc w:val="center"/>
              <w:rPr>
                <w:rFonts w:ascii="Arial Narrow" w:hAnsi="Arial Narrow"/>
                <w:sz w:val="20"/>
                <w:szCs w:val="20"/>
              </w:rPr>
            </w:pPr>
          </w:p>
          <w:p w14:paraId="7921BBCE"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1E2ED5C2"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3</w:t>
            </w:r>
          </w:p>
          <w:p w14:paraId="05CB3A23"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A moderate amount</w:t>
            </w:r>
          </w:p>
          <w:p w14:paraId="60820F34"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788E2A75"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4</w:t>
            </w:r>
          </w:p>
          <w:p w14:paraId="00FFD247" w14:textId="77777777" w:rsidR="006E1E5A" w:rsidRPr="00825238" w:rsidRDefault="006E1E5A" w:rsidP="002F16C0">
            <w:pPr>
              <w:jc w:val="center"/>
              <w:rPr>
                <w:rFonts w:ascii="Arial Narrow" w:hAnsi="Arial Narrow"/>
                <w:sz w:val="20"/>
                <w:szCs w:val="20"/>
              </w:rPr>
            </w:pPr>
            <w:r w:rsidRPr="00825238">
              <w:rPr>
                <w:rFonts w:ascii="Arial Narrow" w:hAnsi="Arial Narrow"/>
                <w:sz w:val="20"/>
                <w:szCs w:val="20"/>
              </w:rPr>
              <w:t>Very often</w:t>
            </w:r>
          </w:p>
          <w:p w14:paraId="7132A65C" w14:textId="77777777" w:rsidR="006E1E5A" w:rsidRPr="00825238" w:rsidRDefault="006E1E5A" w:rsidP="002F16C0">
            <w:pPr>
              <w:jc w:val="center"/>
              <w:rPr>
                <w:rFonts w:ascii="Arial Narrow" w:hAnsi="Arial Narrow"/>
                <w:sz w:val="20"/>
                <w:szCs w:val="20"/>
              </w:rPr>
            </w:pPr>
          </w:p>
          <w:p w14:paraId="3F251CF2" w14:textId="77777777" w:rsidR="006E1E5A" w:rsidRPr="00825238" w:rsidRDefault="006E1E5A" w:rsidP="002F16C0">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0DD44928"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40743D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49EFEBF2" w14:textId="77777777" w:rsidTr="006E1E5A">
        <w:trPr>
          <w:trHeight w:hRule="exact" w:val="730"/>
        </w:trPr>
        <w:tc>
          <w:tcPr>
            <w:tcW w:w="4875" w:type="dxa"/>
            <w:tcBorders>
              <w:top w:val="single" w:sz="4" w:space="0" w:color="000000"/>
              <w:left w:val="single" w:sz="3" w:space="0" w:color="000000"/>
              <w:bottom w:val="single" w:sz="4" w:space="0" w:color="000000"/>
              <w:right w:val="single" w:sz="4" w:space="0" w:color="000000"/>
            </w:tcBorders>
            <w:vAlign w:val="center"/>
          </w:tcPr>
          <w:p w14:paraId="30A1F2C0" w14:textId="77777777"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Do you buy fertilizer from the store and apply to the paddy field?</w:t>
            </w:r>
          </w:p>
        </w:tc>
        <w:tc>
          <w:tcPr>
            <w:tcW w:w="1099" w:type="dxa"/>
            <w:tcBorders>
              <w:top w:val="single" w:sz="4" w:space="0" w:color="000000"/>
              <w:left w:val="single" w:sz="4" w:space="0" w:color="000000"/>
              <w:bottom w:val="single" w:sz="4" w:space="0" w:color="000000"/>
              <w:right w:val="single" w:sz="4" w:space="0" w:color="000000"/>
            </w:tcBorders>
            <w:vAlign w:val="center"/>
          </w:tcPr>
          <w:p w14:paraId="4FEA7150"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Yes</w:t>
            </w:r>
          </w:p>
          <w:p w14:paraId="7009E16D"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 xml:space="preserve">1 </w:t>
            </w:r>
          </w:p>
        </w:tc>
        <w:tc>
          <w:tcPr>
            <w:tcW w:w="1214" w:type="dxa"/>
            <w:tcBorders>
              <w:top w:val="single" w:sz="4" w:space="0" w:color="000000"/>
              <w:left w:val="single" w:sz="4" w:space="0" w:color="000000"/>
              <w:bottom w:val="single" w:sz="4" w:space="0" w:color="000000"/>
              <w:right w:val="single" w:sz="3" w:space="0" w:color="000000"/>
            </w:tcBorders>
            <w:vAlign w:val="center"/>
          </w:tcPr>
          <w:p w14:paraId="461A0AD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No</w:t>
            </w:r>
          </w:p>
          <w:p w14:paraId="701F61ED"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2</w:t>
            </w:r>
          </w:p>
        </w:tc>
        <w:tc>
          <w:tcPr>
            <w:tcW w:w="1184" w:type="dxa"/>
            <w:tcBorders>
              <w:top w:val="single" w:sz="4" w:space="0" w:color="000000"/>
              <w:left w:val="single" w:sz="3" w:space="0" w:color="000000"/>
              <w:bottom w:val="single" w:sz="4" w:space="0" w:color="000000"/>
              <w:right w:val="single" w:sz="4" w:space="0" w:color="000000"/>
            </w:tcBorders>
            <w:vAlign w:val="center"/>
          </w:tcPr>
          <w:p w14:paraId="7EFCB04A" w14:textId="77777777" w:rsidR="006E1E5A" w:rsidRPr="00825238" w:rsidRDefault="006E1E5A" w:rsidP="00B04E1B">
            <w:pPr>
              <w:jc w:val="center"/>
              <w:rPr>
                <w:rFonts w:ascii="Arial Narrow" w:hAnsi="Arial Narrow"/>
                <w:sz w:val="18"/>
                <w:szCs w:val="20"/>
              </w:rPr>
            </w:pPr>
          </w:p>
        </w:tc>
        <w:tc>
          <w:tcPr>
            <w:tcW w:w="1184" w:type="dxa"/>
            <w:tcBorders>
              <w:top w:val="single" w:sz="4" w:space="0" w:color="000000"/>
              <w:left w:val="single" w:sz="4" w:space="0" w:color="000000"/>
              <w:bottom w:val="single" w:sz="4" w:space="0" w:color="000000"/>
              <w:right w:val="single" w:sz="3" w:space="0" w:color="000000"/>
            </w:tcBorders>
            <w:vAlign w:val="center"/>
          </w:tcPr>
          <w:p w14:paraId="3F03F600" w14:textId="77777777" w:rsidR="006E1E5A" w:rsidRPr="00825238" w:rsidRDefault="006E1E5A" w:rsidP="00B04E1B">
            <w:pPr>
              <w:jc w:val="center"/>
              <w:rPr>
                <w:rFonts w:ascii="Arial Narrow" w:hAnsi="Arial Narrow"/>
                <w:sz w:val="18"/>
                <w:szCs w:val="20"/>
              </w:rPr>
            </w:pPr>
          </w:p>
        </w:tc>
        <w:tc>
          <w:tcPr>
            <w:tcW w:w="1184" w:type="dxa"/>
            <w:tcBorders>
              <w:top w:val="single" w:sz="4" w:space="0" w:color="000000"/>
              <w:left w:val="single" w:sz="4" w:space="0" w:color="000000"/>
              <w:bottom w:val="single" w:sz="4" w:space="0" w:color="000000"/>
              <w:right w:val="single" w:sz="3" w:space="0" w:color="000000"/>
            </w:tcBorders>
          </w:tcPr>
          <w:p w14:paraId="1601463A" w14:textId="77777777" w:rsidR="006E1E5A" w:rsidRPr="00825238" w:rsidRDefault="006E1E5A" w:rsidP="00B04E1B">
            <w:pPr>
              <w:jc w:val="center"/>
              <w:rPr>
                <w:rFonts w:ascii="Arial Narrow" w:hAnsi="Arial Narrow"/>
                <w:sz w:val="18"/>
                <w:szCs w:val="20"/>
              </w:rPr>
            </w:pPr>
          </w:p>
        </w:tc>
      </w:tr>
      <w:tr w:rsidR="006E1E5A" w:rsidRPr="00825238" w14:paraId="01A959D7" w14:textId="77777777" w:rsidTr="00911C9C">
        <w:trPr>
          <w:trHeight w:hRule="exact" w:val="712"/>
        </w:trPr>
        <w:tc>
          <w:tcPr>
            <w:tcW w:w="4875" w:type="dxa"/>
            <w:tcBorders>
              <w:top w:val="single" w:sz="4" w:space="0" w:color="000000"/>
              <w:left w:val="single" w:sz="3" w:space="0" w:color="000000"/>
              <w:bottom w:val="single" w:sz="4" w:space="0" w:color="000000"/>
              <w:right w:val="single" w:sz="4" w:space="0" w:color="000000"/>
            </w:tcBorders>
            <w:vAlign w:val="center"/>
          </w:tcPr>
          <w:p w14:paraId="143B8AB1" w14:textId="6F4DA362" w:rsidR="006E1E5A" w:rsidRPr="00825238" w:rsidRDefault="006E1E5A" w:rsidP="00FC7C0E">
            <w:pPr>
              <w:pStyle w:val="ListParagraph"/>
              <w:numPr>
                <w:ilvl w:val="0"/>
                <w:numId w:val="10"/>
              </w:numPr>
              <w:spacing w:line="204" w:lineRule="exact"/>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When there is low water, how far do you know</w:t>
            </w:r>
            <w:r w:rsidR="00911C9C" w:rsidRPr="00825238">
              <w:rPr>
                <w:rFonts w:ascii="Arial Narrow" w:eastAsia="Times New Roman" w:hAnsi="Arial Narrow" w:cs="Times New Roman"/>
                <w:spacing w:val="4"/>
                <w:sz w:val="20"/>
                <w:szCs w:val="20"/>
              </w:rPr>
              <w:t xml:space="preserve"> how</w:t>
            </w:r>
            <w:r w:rsidRPr="00825238">
              <w:rPr>
                <w:rFonts w:ascii="Arial Narrow" w:eastAsia="Times New Roman" w:hAnsi="Arial Narrow" w:cs="Times New Roman"/>
                <w:spacing w:val="4"/>
                <w:sz w:val="20"/>
                <w:szCs w:val="20"/>
              </w:rPr>
              <w:t xml:space="preserve"> to do </w:t>
            </w:r>
            <w:r w:rsidR="00911C9C" w:rsidRPr="00825238">
              <w:rPr>
                <w:rFonts w:ascii="Arial Narrow" w:eastAsia="Times New Roman" w:hAnsi="Arial Narrow" w:cs="Times New Roman"/>
                <w:spacing w:val="4"/>
                <w:sz w:val="20"/>
                <w:szCs w:val="20"/>
              </w:rPr>
              <w:t xml:space="preserve">the farming for the </w:t>
            </w:r>
            <w:r w:rsidRPr="00825238">
              <w:rPr>
                <w:rFonts w:ascii="Arial Narrow" w:eastAsia="Times New Roman" w:hAnsi="Arial Narrow" w:cs="Times New Roman"/>
                <w:spacing w:val="4"/>
                <w:sz w:val="20"/>
                <w:szCs w:val="20"/>
              </w:rPr>
              <w:t xml:space="preserve"> season with managing water </w:t>
            </w:r>
            <w:r w:rsidR="00911C9C" w:rsidRPr="00825238">
              <w:rPr>
                <w:rFonts w:ascii="Arial Narrow" w:eastAsia="Times New Roman" w:hAnsi="Arial Narrow" w:cs="Times New Roman"/>
                <w:spacing w:val="4"/>
                <w:sz w:val="20"/>
                <w:szCs w:val="20"/>
              </w:rPr>
              <w:t xml:space="preserve">that </w:t>
            </w:r>
            <w:r w:rsidRPr="00825238">
              <w:rPr>
                <w:rFonts w:ascii="Arial Narrow" w:eastAsia="Times New Roman" w:hAnsi="Arial Narrow" w:cs="Times New Roman"/>
                <w:spacing w:val="4"/>
                <w:sz w:val="20"/>
                <w:szCs w:val="20"/>
              </w:rPr>
              <w:t>you have?</w:t>
            </w:r>
          </w:p>
          <w:p w14:paraId="4B4471BB" w14:textId="77777777" w:rsidR="006E1E5A" w:rsidRPr="00825238" w:rsidRDefault="006E1E5A" w:rsidP="00B04E1B">
            <w:pPr>
              <w:spacing w:line="204" w:lineRule="exact"/>
              <w:ind w:left="95" w:right="-20"/>
              <w:rPr>
                <w:rFonts w:ascii="Arial Narrow" w:eastAsia="Times New Roman" w:hAnsi="Arial Narrow" w:cs="Times New Roman"/>
                <w:sz w:val="20"/>
                <w:szCs w:val="20"/>
              </w:rPr>
            </w:pPr>
          </w:p>
        </w:tc>
        <w:tc>
          <w:tcPr>
            <w:tcW w:w="1099" w:type="dxa"/>
            <w:tcBorders>
              <w:top w:val="single" w:sz="4" w:space="0" w:color="000000"/>
              <w:left w:val="single" w:sz="4" w:space="0" w:color="000000"/>
              <w:bottom w:val="single" w:sz="4" w:space="0" w:color="000000"/>
              <w:right w:val="single" w:sz="4" w:space="0" w:color="000000"/>
            </w:tcBorders>
          </w:tcPr>
          <w:p w14:paraId="1BCBED1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7952B91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759349E5" w14:textId="77777777" w:rsidR="006E1E5A" w:rsidRPr="00825238" w:rsidRDefault="006E1E5A" w:rsidP="006E1E5A">
            <w:pPr>
              <w:jc w:val="center"/>
              <w:rPr>
                <w:rFonts w:ascii="Arial Narrow" w:hAnsi="Arial Narrow"/>
                <w:sz w:val="20"/>
                <w:szCs w:val="20"/>
              </w:rPr>
            </w:pPr>
          </w:p>
          <w:p w14:paraId="2E86CC5B" w14:textId="77777777" w:rsidR="006E1E5A" w:rsidRPr="00825238" w:rsidRDefault="006E1E5A" w:rsidP="006E1E5A">
            <w:pPr>
              <w:jc w:val="center"/>
              <w:rPr>
                <w:rFonts w:ascii="Arial Narrow" w:hAnsi="Arial Narrow"/>
                <w:sz w:val="20"/>
                <w:szCs w:val="20"/>
              </w:rPr>
            </w:pPr>
          </w:p>
        </w:tc>
        <w:tc>
          <w:tcPr>
            <w:tcW w:w="1214" w:type="dxa"/>
            <w:tcBorders>
              <w:top w:val="single" w:sz="4" w:space="0" w:color="000000"/>
              <w:left w:val="single" w:sz="4" w:space="0" w:color="000000"/>
              <w:bottom w:val="single" w:sz="4" w:space="0" w:color="000000"/>
              <w:right w:val="single" w:sz="3" w:space="0" w:color="000000"/>
            </w:tcBorders>
          </w:tcPr>
          <w:p w14:paraId="045A83C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1F7DE5B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3BE1C24B" w14:textId="77777777" w:rsidR="006E1E5A" w:rsidRPr="00825238" w:rsidRDefault="006E1E5A" w:rsidP="006E1E5A">
            <w:pPr>
              <w:jc w:val="center"/>
              <w:rPr>
                <w:rFonts w:ascii="Arial Narrow" w:hAnsi="Arial Narrow"/>
                <w:sz w:val="20"/>
                <w:szCs w:val="20"/>
              </w:rPr>
            </w:pPr>
          </w:p>
          <w:p w14:paraId="5EE78EE9"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3" w:space="0" w:color="000000"/>
              <w:bottom w:val="single" w:sz="4" w:space="0" w:color="000000"/>
              <w:right w:val="single" w:sz="4" w:space="0" w:color="000000"/>
            </w:tcBorders>
          </w:tcPr>
          <w:p w14:paraId="74626E6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7F32B651"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57892B26"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44493608"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47AAB9F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7BACB8CD" w14:textId="77777777" w:rsidR="006E1E5A" w:rsidRPr="00825238" w:rsidRDefault="006E1E5A" w:rsidP="006E1E5A">
            <w:pPr>
              <w:jc w:val="center"/>
              <w:rPr>
                <w:rFonts w:ascii="Arial Narrow" w:hAnsi="Arial Narrow"/>
                <w:sz w:val="20"/>
                <w:szCs w:val="20"/>
              </w:rPr>
            </w:pPr>
          </w:p>
          <w:p w14:paraId="2C3A97A5" w14:textId="77777777" w:rsidR="006E1E5A" w:rsidRPr="00825238" w:rsidRDefault="006E1E5A" w:rsidP="006E1E5A">
            <w:pPr>
              <w:jc w:val="center"/>
              <w:rPr>
                <w:rFonts w:ascii="Arial Narrow" w:hAnsi="Arial Narrow"/>
                <w:sz w:val="20"/>
                <w:szCs w:val="20"/>
              </w:rPr>
            </w:pPr>
          </w:p>
        </w:tc>
        <w:tc>
          <w:tcPr>
            <w:tcW w:w="1184" w:type="dxa"/>
            <w:tcBorders>
              <w:top w:val="single" w:sz="4" w:space="0" w:color="000000"/>
              <w:left w:val="single" w:sz="4" w:space="0" w:color="000000"/>
              <w:bottom w:val="single" w:sz="4" w:space="0" w:color="000000"/>
              <w:right w:val="single" w:sz="3" w:space="0" w:color="000000"/>
            </w:tcBorders>
          </w:tcPr>
          <w:p w14:paraId="5ED8627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E47558A"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Others</w:t>
            </w:r>
          </w:p>
        </w:tc>
      </w:tr>
      <w:tr w:rsidR="006E1E5A" w:rsidRPr="00825238" w14:paraId="0C2DED2C" w14:textId="77777777" w:rsidTr="006E1E5A">
        <w:trPr>
          <w:trHeight w:hRule="exact" w:val="739"/>
        </w:trPr>
        <w:tc>
          <w:tcPr>
            <w:tcW w:w="4875" w:type="dxa"/>
            <w:tcBorders>
              <w:top w:val="single" w:sz="4" w:space="0" w:color="000000"/>
              <w:left w:val="single" w:sz="3" w:space="0" w:color="000000"/>
              <w:bottom w:val="single" w:sz="4" w:space="0" w:color="000000"/>
              <w:right w:val="single" w:sz="4" w:space="0" w:color="000000"/>
            </w:tcBorders>
            <w:vAlign w:val="center"/>
          </w:tcPr>
          <w:p w14:paraId="58E84440" w14:textId="77777777" w:rsidR="006E1E5A" w:rsidRPr="00825238" w:rsidRDefault="006E1E5A" w:rsidP="00FC7C0E">
            <w:pPr>
              <w:pStyle w:val="ListParagraph"/>
              <w:numPr>
                <w:ilvl w:val="0"/>
                <w:numId w:val="10"/>
              </w:numPr>
              <w:spacing w:before="11"/>
              <w:ind w:right="-20"/>
              <w:rPr>
                <w:rFonts w:ascii="Arial Narrow" w:eastAsia="Times New Roman" w:hAnsi="Arial Narrow" w:cs="Times New Roman"/>
                <w:spacing w:val="4"/>
                <w:sz w:val="20"/>
                <w:szCs w:val="20"/>
              </w:rPr>
            </w:pPr>
            <w:r w:rsidRPr="00825238">
              <w:rPr>
                <w:rFonts w:ascii="Arial Narrow" w:eastAsia="Times New Roman" w:hAnsi="Arial Narrow" w:cs="Times New Roman"/>
                <w:spacing w:val="4"/>
                <w:sz w:val="20"/>
                <w:szCs w:val="20"/>
              </w:rPr>
              <w:t>If there is a problem in the farming, whose opinion do you trust the most?</w:t>
            </w:r>
          </w:p>
        </w:tc>
        <w:tc>
          <w:tcPr>
            <w:tcW w:w="1099" w:type="dxa"/>
            <w:tcBorders>
              <w:top w:val="single" w:sz="4" w:space="0" w:color="000000"/>
              <w:left w:val="single" w:sz="4" w:space="0" w:color="000000"/>
              <w:bottom w:val="single" w:sz="4" w:space="0" w:color="000000"/>
              <w:right w:val="single" w:sz="4" w:space="0" w:color="000000"/>
            </w:tcBorders>
            <w:vAlign w:val="center"/>
          </w:tcPr>
          <w:p w14:paraId="618F3F77" w14:textId="633CD8E4" w:rsidR="006E1E5A" w:rsidRPr="00825238" w:rsidRDefault="006E1E5A" w:rsidP="00B04E1B">
            <w:pPr>
              <w:jc w:val="center"/>
              <w:rPr>
                <w:rFonts w:ascii="Arial Narrow" w:hAnsi="Arial Narrow"/>
                <w:sz w:val="18"/>
                <w:szCs w:val="20"/>
              </w:rPr>
            </w:pPr>
            <w:r w:rsidRPr="00825238">
              <w:rPr>
                <w:rFonts w:ascii="Arial Narrow" w:hAnsi="Arial Narrow"/>
                <w:sz w:val="18"/>
                <w:szCs w:val="20"/>
              </w:rPr>
              <w:t>Government official</w:t>
            </w:r>
            <w:r w:rsidR="00CD58EF" w:rsidRPr="00825238">
              <w:rPr>
                <w:rFonts w:ascii="Arial Narrow" w:hAnsi="Arial Narrow"/>
                <w:sz w:val="18"/>
                <w:szCs w:val="20"/>
              </w:rPr>
              <w:t xml:space="preserve"> related to agriculture</w:t>
            </w:r>
          </w:p>
          <w:p w14:paraId="4F8292F8"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1</w:t>
            </w:r>
          </w:p>
        </w:tc>
        <w:tc>
          <w:tcPr>
            <w:tcW w:w="1214" w:type="dxa"/>
            <w:tcBorders>
              <w:top w:val="single" w:sz="4" w:space="0" w:color="000000"/>
              <w:left w:val="single" w:sz="4" w:space="0" w:color="000000"/>
              <w:bottom w:val="single" w:sz="4" w:space="0" w:color="000000"/>
              <w:right w:val="single" w:sz="3" w:space="0" w:color="000000"/>
            </w:tcBorders>
            <w:vAlign w:val="center"/>
          </w:tcPr>
          <w:p w14:paraId="5F4D0CA8"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Other farmer(s)</w:t>
            </w:r>
          </w:p>
          <w:p w14:paraId="29EB7DB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2</w:t>
            </w:r>
          </w:p>
        </w:tc>
        <w:tc>
          <w:tcPr>
            <w:tcW w:w="1184" w:type="dxa"/>
            <w:tcBorders>
              <w:top w:val="single" w:sz="4" w:space="0" w:color="000000"/>
              <w:left w:val="single" w:sz="3" w:space="0" w:color="000000"/>
              <w:bottom w:val="single" w:sz="4" w:space="0" w:color="000000"/>
              <w:right w:val="single" w:sz="4" w:space="0" w:color="000000"/>
            </w:tcBorders>
            <w:vAlign w:val="center"/>
          </w:tcPr>
          <w:p w14:paraId="4A41E86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Farmer organization</w:t>
            </w:r>
          </w:p>
          <w:p w14:paraId="5D7CE5D2"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3</w:t>
            </w:r>
          </w:p>
        </w:tc>
        <w:tc>
          <w:tcPr>
            <w:tcW w:w="1184" w:type="dxa"/>
            <w:tcBorders>
              <w:top w:val="single" w:sz="4" w:space="0" w:color="000000"/>
              <w:left w:val="single" w:sz="4" w:space="0" w:color="000000"/>
              <w:bottom w:val="single" w:sz="4" w:space="0" w:color="000000"/>
              <w:right w:val="single" w:sz="3" w:space="0" w:color="000000"/>
            </w:tcBorders>
            <w:vAlign w:val="center"/>
          </w:tcPr>
          <w:p w14:paraId="1B898A8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My own opinion</w:t>
            </w:r>
          </w:p>
          <w:p w14:paraId="0694EDDC" w14:textId="77777777" w:rsidR="006E1E5A" w:rsidRPr="00825238" w:rsidRDefault="006E1E5A" w:rsidP="00B04E1B">
            <w:pPr>
              <w:jc w:val="center"/>
              <w:rPr>
                <w:rFonts w:ascii="Arial Narrow" w:hAnsi="Arial Narrow"/>
                <w:sz w:val="18"/>
                <w:szCs w:val="20"/>
              </w:rPr>
            </w:pPr>
            <w:r w:rsidRPr="00825238">
              <w:rPr>
                <w:rFonts w:ascii="Arial Narrow" w:hAnsi="Arial Narrow"/>
                <w:sz w:val="18"/>
                <w:szCs w:val="20"/>
              </w:rPr>
              <w:t>4</w:t>
            </w:r>
          </w:p>
        </w:tc>
        <w:tc>
          <w:tcPr>
            <w:tcW w:w="1184" w:type="dxa"/>
            <w:tcBorders>
              <w:top w:val="single" w:sz="4" w:space="0" w:color="000000"/>
              <w:left w:val="single" w:sz="4" w:space="0" w:color="000000"/>
              <w:bottom w:val="single" w:sz="4" w:space="0" w:color="000000"/>
              <w:right w:val="single" w:sz="3" w:space="0" w:color="000000"/>
            </w:tcBorders>
          </w:tcPr>
          <w:p w14:paraId="1A75D1F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35049752" w14:textId="77777777" w:rsidR="006E1E5A" w:rsidRPr="00825238" w:rsidRDefault="006E1E5A" w:rsidP="006E1E5A">
            <w:pPr>
              <w:jc w:val="center"/>
              <w:rPr>
                <w:rFonts w:ascii="Arial Narrow" w:hAnsi="Arial Narrow"/>
                <w:sz w:val="18"/>
                <w:szCs w:val="20"/>
              </w:rPr>
            </w:pPr>
            <w:r w:rsidRPr="00825238">
              <w:rPr>
                <w:rFonts w:ascii="Arial Narrow" w:hAnsi="Arial Narrow"/>
                <w:sz w:val="20"/>
                <w:szCs w:val="20"/>
              </w:rPr>
              <w:t>Others</w:t>
            </w:r>
          </w:p>
        </w:tc>
      </w:tr>
    </w:tbl>
    <w:p w14:paraId="58F0764B" w14:textId="77777777" w:rsidR="006B5326" w:rsidRPr="00825238" w:rsidRDefault="006B5326" w:rsidP="006B5326">
      <w:pPr>
        <w:rPr>
          <w:rFonts w:ascii="Arial Narrow" w:hAnsi="Arial Narrow"/>
          <w:sz w:val="20"/>
          <w:szCs w:val="20"/>
        </w:rPr>
      </w:pPr>
    </w:p>
    <w:p w14:paraId="1BF6F5C3" w14:textId="1A372171" w:rsidR="00B615CF" w:rsidRPr="00825238" w:rsidRDefault="00B615CF" w:rsidP="00B04E1B">
      <w:pPr>
        <w:spacing w:line="192" w:lineRule="exact"/>
        <w:ind w:left="61" w:right="-20"/>
        <w:rPr>
          <w:rFonts w:ascii="Arial Narrow" w:eastAsia="Times New Roman" w:hAnsi="Arial Narrow" w:cs="Times New Roman"/>
          <w:b/>
          <w:bCs/>
          <w:sz w:val="20"/>
          <w:szCs w:val="20"/>
        </w:rPr>
      </w:pPr>
      <w:r w:rsidRPr="00A14547">
        <w:rPr>
          <w:rFonts w:ascii="Arial Narrow" w:eastAsia="Times New Roman" w:hAnsi="Arial Narrow" w:cs="Times New Roman"/>
          <w:b/>
          <w:bCs/>
          <w:sz w:val="20"/>
          <w:szCs w:val="20"/>
        </w:rPr>
        <w:t>Table PID 2</w:t>
      </w:r>
      <w:r w:rsidRPr="00825238">
        <w:rPr>
          <w:rFonts w:ascii="Arial Narrow" w:eastAsia="Times New Roman" w:hAnsi="Arial Narrow" w:cs="Times New Roman"/>
          <w:b/>
          <w:bCs/>
          <w:sz w:val="20"/>
          <w:szCs w:val="20"/>
        </w:rPr>
        <w:t xml:space="preserve">: Risks taken in farming </w:t>
      </w:r>
      <w:r w:rsidR="00876532">
        <w:rPr>
          <w:rFonts w:ascii="Arial Narrow" w:eastAsia="Times New Roman" w:hAnsi="Arial Narrow" w:cs="Times New Roman"/>
          <w:b/>
          <w:bCs/>
          <w:sz w:val="20"/>
          <w:szCs w:val="20"/>
        </w:rPr>
        <w:t xml:space="preserve"> (2A)</w:t>
      </w:r>
      <w:bookmarkStart w:id="8" w:name="_GoBack"/>
      <w:bookmarkEnd w:id="8"/>
    </w:p>
    <w:p w14:paraId="6C3EFD7F" w14:textId="77777777" w:rsidR="00B615CF" w:rsidRPr="00825238" w:rsidRDefault="00B615CF" w:rsidP="00B04E1B">
      <w:pPr>
        <w:spacing w:line="192" w:lineRule="exact"/>
        <w:ind w:left="61" w:right="-20"/>
        <w:rPr>
          <w:rFonts w:ascii="Arial Narrow" w:eastAsia="Iskoola Pota" w:hAnsi="Arial Narrow" w:cs="Iskoola Pota"/>
          <w:b/>
          <w:spacing w:val="1"/>
          <w:sz w:val="20"/>
          <w:szCs w:val="20"/>
        </w:rPr>
      </w:pPr>
    </w:p>
    <w:p w14:paraId="478FF22A" w14:textId="77777777" w:rsidR="00B615CF" w:rsidRPr="00825238" w:rsidRDefault="00B615CF" w:rsidP="00B04E1B">
      <w:pPr>
        <w:spacing w:line="177" w:lineRule="exact"/>
        <w:ind w:left="106" w:right="-20"/>
        <w:rPr>
          <w:rFonts w:ascii="Arial Narrow" w:eastAsia="Times New Roman" w:hAnsi="Arial Narrow" w:cs="Times New Roman"/>
          <w:b/>
          <w:i/>
          <w:spacing w:val="2"/>
          <w:sz w:val="20"/>
          <w:szCs w:val="20"/>
        </w:rPr>
      </w:pPr>
    </w:p>
    <w:p w14:paraId="784A0700" w14:textId="6A60FADD" w:rsidR="00B615CF" w:rsidRPr="00825238" w:rsidRDefault="00B615CF" w:rsidP="00B615CF">
      <w:pPr>
        <w:pStyle w:val="Instructions-header"/>
        <w:rPr>
          <w:rFonts w:eastAsia="Times New Roman"/>
          <w:i w:val="0"/>
          <w:color w:val="auto"/>
        </w:rPr>
      </w:pPr>
      <w:r w:rsidRPr="00825238">
        <w:rPr>
          <w:rFonts w:eastAsia="Times New Roman"/>
          <w:b w:val="0"/>
          <w:i w:val="0"/>
          <w:color w:val="auto"/>
          <w:spacing w:val="-2"/>
        </w:rPr>
        <w:t>I will read</w:t>
      </w:r>
      <w:r w:rsidR="00164FF1"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color w:val="auto"/>
        </w:rPr>
        <w:t>you</w:t>
      </w:r>
      <w:r w:rsidR="00AD6C4A" w:rsidRPr="00825238">
        <w:rPr>
          <w:color w:val="auto"/>
        </w:rPr>
        <w:t>r</w:t>
      </w:r>
      <w:r w:rsidRPr="00825238">
        <w:rPr>
          <w:color w:val="auto"/>
        </w:rPr>
        <w:t xml:space="preserve"> </w:t>
      </w:r>
      <w:r w:rsidR="00164FF1" w:rsidRPr="00825238">
        <w:rPr>
          <w:rFonts w:eastAsia="Times New Roman"/>
          <w:b w:val="0"/>
          <w:i w:val="0"/>
          <w:color w:val="auto"/>
          <w:spacing w:val="2"/>
        </w:rPr>
        <w:t xml:space="preserve">willingness </w:t>
      </w:r>
      <w:r w:rsidRPr="00825238">
        <w:rPr>
          <w:rFonts w:eastAsia="Times New Roman"/>
          <w:b w:val="0"/>
          <w:i w:val="0"/>
          <w:color w:val="auto"/>
          <w:spacing w:val="2"/>
        </w:rPr>
        <w:t>to take risks</w:t>
      </w:r>
      <w:r w:rsidRPr="00825238">
        <w:rPr>
          <w:rFonts w:eastAsia="Times New Roman"/>
          <w:b w:val="0"/>
          <w:i w:val="0"/>
          <w:color w:val="auto"/>
          <w:spacing w:val="1"/>
        </w:rPr>
        <w:t xml:space="preserve"> i</w:t>
      </w:r>
      <w:r w:rsidRPr="00825238">
        <w:rPr>
          <w:rFonts w:eastAsia="Times New Roman"/>
          <w:b w:val="0"/>
          <w:i w:val="0"/>
          <w:color w:val="auto"/>
        </w:rPr>
        <w:t>n</w:t>
      </w:r>
      <w:r w:rsidRPr="00825238">
        <w:rPr>
          <w:rFonts w:eastAsia="Times New Roman"/>
          <w:b w:val="0"/>
          <w:i w:val="0"/>
          <w:color w:val="auto"/>
          <w:spacing w:val="17"/>
        </w:rPr>
        <w:t xml:space="preserve"> </w:t>
      </w:r>
      <w:r w:rsidR="00911C9C" w:rsidRPr="00825238">
        <w:rPr>
          <w:rFonts w:eastAsia="Times New Roman"/>
          <w:b w:val="0"/>
          <w:i w:val="0"/>
          <w:color w:val="auto"/>
          <w:spacing w:val="17"/>
        </w:rPr>
        <w:t>farming</w:t>
      </w:r>
      <w:r w:rsidR="00164FF1" w:rsidRPr="00825238">
        <w:rPr>
          <w:color w:val="auto"/>
        </w:rPr>
        <w:t>.</w:t>
      </w:r>
      <w:r w:rsidRPr="00825238">
        <w:rPr>
          <w:color w:val="auto"/>
        </w:rPr>
        <w:t xml:space="preserve"> </w:t>
      </w:r>
      <w:r w:rsidR="00AD6C4A" w:rsidRPr="00825238">
        <w:rPr>
          <w:rFonts w:eastAsia="Times New Roman"/>
          <w:b w:val="0"/>
          <w:i w:val="0"/>
          <w:color w:val="auto"/>
          <w:spacing w:val="-2"/>
        </w:rPr>
        <w:t>Please tell me which answer best</w:t>
      </w:r>
      <w:r w:rsidR="00761804"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r w:rsidR="00CD58EF" w:rsidRPr="00825238">
        <w:rPr>
          <w:rFonts w:eastAsia="Times New Roman"/>
          <w:b w:val="0"/>
          <w:i w:val="0"/>
          <w:color w:val="auto"/>
          <w:spacing w:val="-2"/>
        </w:rPr>
        <w:t xml:space="preserve"> </w:t>
      </w:r>
      <w:r w:rsidR="00CD58EF" w:rsidRPr="00825238">
        <w:rPr>
          <w:rFonts w:eastAsia="Times New Roman"/>
          <w:bCs w:val="0"/>
          <w:i w:val="0"/>
          <w:color w:val="auto"/>
          <w:spacing w:val="-2"/>
        </w:rPr>
        <w:t>(Read out answers)</w:t>
      </w:r>
    </w:p>
    <w:p w14:paraId="4AFB91B9" w14:textId="77777777" w:rsidR="00B615CF" w:rsidRPr="00825238" w:rsidRDefault="00B615CF" w:rsidP="00B615CF">
      <w:pPr>
        <w:pStyle w:val="Instructions-header"/>
        <w:rPr>
          <w:rFonts w:eastAsia="Times New Roman"/>
          <w:i w:val="0"/>
          <w:color w:val="auto"/>
        </w:rPr>
      </w:pPr>
    </w:p>
    <w:tbl>
      <w:tblPr>
        <w:tblW w:w="10905" w:type="dxa"/>
        <w:tblInd w:w="79" w:type="dxa"/>
        <w:tblLayout w:type="fixed"/>
        <w:tblCellMar>
          <w:left w:w="0" w:type="dxa"/>
          <w:right w:w="0" w:type="dxa"/>
        </w:tblCellMar>
        <w:tblLook w:val="01E0" w:firstRow="1" w:lastRow="1" w:firstColumn="1" w:lastColumn="1" w:noHBand="0" w:noVBand="0"/>
      </w:tblPr>
      <w:tblGrid>
        <w:gridCol w:w="4748"/>
        <w:gridCol w:w="1053"/>
        <w:gridCol w:w="1124"/>
        <w:gridCol w:w="1184"/>
        <w:gridCol w:w="1066"/>
        <w:gridCol w:w="1066"/>
        <w:gridCol w:w="664"/>
      </w:tblGrid>
      <w:tr w:rsidR="00110516" w:rsidRPr="00825238" w14:paraId="15FCACE9" w14:textId="77777777" w:rsidTr="006E1E5A">
        <w:trPr>
          <w:trHeight w:hRule="exact" w:val="856"/>
        </w:trPr>
        <w:tc>
          <w:tcPr>
            <w:tcW w:w="4748" w:type="dxa"/>
            <w:tcBorders>
              <w:top w:val="single" w:sz="4" w:space="0" w:color="000000"/>
              <w:left w:val="single" w:sz="3" w:space="0" w:color="000000"/>
              <w:bottom w:val="single" w:sz="4" w:space="0" w:color="000000"/>
              <w:right w:val="single" w:sz="4" w:space="0" w:color="000000"/>
            </w:tcBorders>
          </w:tcPr>
          <w:p w14:paraId="30123076" w14:textId="795F16DC" w:rsidR="00110516" w:rsidRPr="00825238" w:rsidRDefault="00110516" w:rsidP="00911C9C">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Imagine a season in which there is not enough water</w:t>
            </w:r>
            <w:r w:rsidR="00911C9C" w:rsidRPr="00825238">
              <w:rPr>
                <w:rFonts w:ascii="Arial Narrow" w:eastAsia="Times New Roman" w:hAnsi="Arial Narrow" w:cs="Times New Roman"/>
                <w:sz w:val="20"/>
                <w:szCs w:val="20"/>
              </w:rPr>
              <w:t xml:space="preserve"> for farming</w:t>
            </w:r>
            <w:r w:rsidRPr="00825238">
              <w:rPr>
                <w:rFonts w:ascii="Arial Narrow" w:eastAsia="Times New Roman" w:hAnsi="Arial Narrow" w:cs="Times New Roman"/>
                <w:sz w:val="20"/>
                <w:szCs w:val="20"/>
              </w:rPr>
              <w:t>. Would you consider farming with the expectation of the rain water?</w:t>
            </w:r>
          </w:p>
        </w:tc>
        <w:tc>
          <w:tcPr>
            <w:tcW w:w="1053" w:type="dxa"/>
            <w:tcBorders>
              <w:top w:val="single" w:sz="4" w:space="0" w:color="000000"/>
              <w:left w:val="single" w:sz="4" w:space="0" w:color="000000"/>
              <w:bottom w:val="single" w:sz="4" w:space="0" w:color="000000"/>
              <w:right w:val="single" w:sz="4" w:space="0" w:color="000000"/>
            </w:tcBorders>
          </w:tcPr>
          <w:p w14:paraId="44D9F8E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792FA909" w14:textId="77777777" w:rsidR="00110516" w:rsidRPr="00825238" w:rsidRDefault="00110516" w:rsidP="00B04E1B">
            <w:pPr>
              <w:jc w:val="center"/>
              <w:rPr>
                <w:rFonts w:ascii="Arial Narrow" w:hAnsi="Arial Narrow"/>
                <w:sz w:val="20"/>
                <w:szCs w:val="20"/>
              </w:rPr>
            </w:pPr>
          </w:p>
          <w:p w14:paraId="3474B1A9"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Yes</w:t>
            </w:r>
          </w:p>
        </w:tc>
        <w:tc>
          <w:tcPr>
            <w:tcW w:w="1124" w:type="dxa"/>
            <w:tcBorders>
              <w:top w:val="single" w:sz="4" w:space="0" w:color="000000"/>
              <w:left w:val="single" w:sz="4" w:space="0" w:color="000000"/>
              <w:bottom w:val="single" w:sz="4" w:space="0" w:color="000000"/>
              <w:right w:val="single" w:sz="3" w:space="0" w:color="000000"/>
            </w:tcBorders>
          </w:tcPr>
          <w:p w14:paraId="7BD06FB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065BB394" w14:textId="77777777" w:rsidR="00110516" w:rsidRPr="00825238" w:rsidRDefault="00110516" w:rsidP="00B04E1B">
            <w:pPr>
              <w:jc w:val="center"/>
              <w:rPr>
                <w:rFonts w:ascii="Arial Narrow" w:hAnsi="Arial Narrow"/>
                <w:sz w:val="20"/>
                <w:szCs w:val="20"/>
              </w:rPr>
            </w:pPr>
          </w:p>
          <w:p w14:paraId="0704E972"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w:t>
            </w:r>
          </w:p>
        </w:tc>
        <w:tc>
          <w:tcPr>
            <w:tcW w:w="1184" w:type="dxa"/>
            <w:tcBorders>
              <w:top w:val="single" w:sz="4" w:space="0" w:color="000000"/>
              <w:left w:val="single" w:sz="3" w:space="0" w:color="000000"/>
              <w:bottom w:val="single" w:sz="4" w:space="0" w:color="000000"/>
              <w:right w:val="single" w:sz="4" w:space="0" w:color="000000"/>
            </w:tcBorders>
          </w:tcPr>
          <w:p w14:paraId="627C6220"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58CD49CE"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5695380E" w14:textId="77777777" w:rsidR="00110516" w:rsidRPr="00825238" w:rsidRDefault="00110516" w:rsidP="00B04E1B">
            <w:pPr>
              <w:jc w:val="center"/>
              <w:rPr>
                <w:rFonts w:ascii="Arial Narrow" w:hAnsi="Arial Narrow"/>
                <w:sz w:val="20"/>
                <w:szCs w:val="20"/>
              </w:rPr>
            </w:pPr>
          </w:p>
        </w:tc>
        <w:tc>
          <w:tcPr>
            <w:tcW w:w="664" w:type="dxa"/>
            <w:tcBorders>
              <w:top w:val="single" w:sz="4" w:space="0" w:color="000000"/>
              <w:left w:val="single" w:sz="4" w:space="0" w:color="000000"/>
              <w:bottom w:val="single" w:sz="4" w:space="0" w:color="000000"/>
              <w:right w:val="single" w:sz="3" w:space="0" w:color="000000"/>
            </w:tcBorders>
          </w:tcPr>
          <w:p w14:paraId="35945138" w14:textId="77777777" w:rsidR="00110516" w:rsidRPr="00825238" w:rsidRDefault="00110516" w:rsidP="00B04E1B">
            <w:pPr>
              <w:jc w:val="center"/>
              <w:rPr>
                <w:rFonts w:ascii="Arial Narrow" w:hAnsi="Arial Narrow"/>
                <w:sz w:val="20"/>
                <w:szCs w:val="20"/>
              </w:rPr>
            </w:pPr>
          </w:p>
        </w:tc>
      </w:tr>
      <w:tr w:rsidR="00110516" w:rsidRPr="00825238" w14:paraId="639C32A4" w14:textId="77777777" w:rsidTr="00911C9C">
        <w:trPr>
          <w:trHeight w:hRule="exact" w:val="1009"/>
        </w:trPr>
        <w:tc>
          <w:tcPr>
            <w:tcW w:w="4748" w:type="dxa"/>
            <w:tcBorders>
              <w:top w:val="single" w:sz="4" w:space="0" w:color="000000"/>
              <w:left w:val="single" w:sz="3" w:space="0" w:color="000000"/>
              <w:bottom w:val="single" w:sz="4" w:space="0" w:color="000000"/>
              <w:right w:val="single" w:sz="4" w:space="0" w:color="000000"/>
            </w:tcBorders>
          </w:tcPr>
          <w:p w14:paraId="198218C6" w14:textId="4F811C72" w:rsidR="00110516" w:rsidRPr="00825238" w:rsidRDefault="00110516" w:rsidP="00911C9C">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 xml:space="preserve">Imagine a season in which the </w:t>
            </w:r>
            <w:r w:rsidR="00911C9C" w:rsidRPr="00825238">
              <w:rPr>
                <w:rFonts w:ascii="Arial Narrow" w:eastAsia="Times New Roman" w:hAnsi="Arial Narrow" w:cs="Times New Roman"/>
                <w:sz w:val="20"/>
                <w:szCs w:val="20"/>
              </w:rPr>
              <w:t xml:space="preserve">Farming Organization or Irrigation dept/ Mahaveli </w:t>
            </w:r>
            <w:r w:rsidRPr="00825238">
              <w:rPr>
                <w:rFonts w:ascii="Arial Narrow" w:eastAsia="Times New Roman" w:hAnsi="Arial Narrow" w:cs="Times New Roman"/>
                <w:sz w:val="20"/>
                <w:szCs w:val="20"/>
              </w:rPr>
              <w:t>official recommends that you cultivate half of your land. How much of your land would you plant?</w:t>
            </w:r>
            <w:r w:rsidR="00CD58EF" w:rsidRPr="00825238">
              <w:rPr>
                <w:rFonts w:eastAsia="Times New Roman"/>
                <w:bCs/>
                <w:i/>
                <w:spacing w:val="-2"/>
              </w:rPr>
              <w:t xml:space="preserve"> (</w:t>
            </w:r>
            <w:r w:rsidR="00CD58EF" w:rsidRPr="00825238">
              <w:rPr>
                <w:rFonts w:ascii="Arial Narrow" w:eastAsia="Times New Roman" w:hAnsi="Arial Narrow" w:cs="Times New Roman"/>
                <w:b/>
                <w:spacing w:val="-2"/>
                <w:sz w:val="20"/>
                <w:szCs w:val="20"/>
              </w:rPr>
              <w:t>Read out answers)</w:t>
            </w:r>
          </w:p>
        </w:tc>
        <w:tc>
          <w:tcPr>
            <w:tcW w:w="1053" w:type="dxa"/>
            <w:tcBorders>
              <w:top w:val="single" w:sz="4" w:space="0" w:color="000000"/>
              <w:left w:val="single" w:sz="4" w:space="0" w:color="000000"/>
              <w:bottom w:val="single" w:sz="4" w:space="0" w:color="000000"/>
              <w:right w:val="single" w:sz="4" w:space="0" w:color="000000"/>
            </w:tcBorders>
          </w:tcPr>
          <w:p w14:paraId="2EFD2B4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4171802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None at all</w:t>
            </w:r>
          </w:p>
        </w:tc>
        <w:tc>
          <w:tcPr>
            <w:tcW w:w="1124" w:type="dxa"/>
            <w:tcBorders>
              <w:top w:val="single" w:sz="4" w:space="0" w:color="000000"/>
              <w:left w:val="single" w:sz="4" w:space="0" w:color="000000"/>
              <w:bottom w:val="single" w:sz="4" w:space="0" w:color="000000"/>
              <w:right w:val="single" w:sz="3" w:space="0" w:color="000000"/>
            </w:tcBorders>
          </w:tcPr>
          <w:p w14:paraId="3A4F528E"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2</w:t>
            </w:r>
          </w:p>
          <w:p w14:paraId="101EF65E"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 xml:space="preserve"> Less than half</w:t>
            </w:r>
          </w:p>
        </w:tc>
        <w:tc>
          <w:tcPr>
            <w:tcW w:w="1184" w:type="dxa"/>
            <w:tcBorders>
              <w:top w:val="single" w:sz="4" w:space="0" w:color="000000"/>
              <w:left w:val="single" w:sz="3" w:space="0" w:color="000000"/>
              <w:bottom w:val="single" w:sz="4" w:space="0" w:color="000000"/>
              <w:right w:val="single" w:sz="4" w:space="0" w:color="000000"/>
            </w:tcBorders>
          </w:tcPr>
          <w:p w14:paraId="0EDE3364"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3</w:t>
            </w:r>
          </w:p>
          <w:p w14:paraId="7D66427D"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Half your land</w:t>
            </w:r>
          </w:p>
        </w:tc>
        <w:tc>
          <w:tcPr>
            <w:tcW w:w="1066" w:type="dxa"/>
            <w:tcBorders>
              <w:top w:val="single" w:sz="4" w:space="0" w:color="000000"/>
              <w:left w:val="single" w:sz="4" w:space="0" w:color="000000"/>
              <w:bottom w:val="single" w:sz="4" w:space="0" w:color="000000"/>
              <w:right w:val="single" w:sz="3" w:space="0" w:color="000000"/>
            </w:tcBorders>
          </w:tcPr>
          <w:p w14:paraId="5711BA55"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4</w:t>
            </w:r>
          </w:p>
          <w:p w14:paraId="5E2631B5"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More than half</w:t>
            </w:r>
          </w:p>
          <w:p w14:paraId="7A4DDCFE" w14:textId="77777777" w:rsidR="00110516" w:rsidRPr="00825238" w:rsidRDefault="00110516" w:rsidP="00110516">
            <w:pPr>
              <w:jc w:val="center"/>
              <w:rPr>
                <w:rFonts w:ascii="Arial Narrow" w:hAnsi="Arial Narrow"/>
                <w:sz w:val="20"/>
                <w:szCs w:val="20"/>
              </w:rPr>
            </w:pPr>
          </w:p>
          <w:p w14:paraId="1824003A" w14:textId="77777777" w:rsidR="00110516" w:rsidRPr="00825238" w:rsidRDefault="00110516" w:rsidP="00110516">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38295F9A"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5</w:t>
            </w:r>
          </w:p>
          <w:p w14:paraId="26456912" w14:textId="77777777" w:rsidR="00110516" w:rsidRPr="00825238" w:rsidRDefault="00110516" w:rsidP="00110516">
            <w:pPr>
              <w:jc w:val="center"/>
              <w:rPr>
                <w:rFonts w:ascii="Arial Narrow" w:hAnsi="Arial Narrow"/>
                <w:sz w:val="20"/>
                <w:szCs w:val="20"/>
              </w:rPr>
            </w:pPr>
            <w:r w:rsidRPr="00825238">
              <w:rPr>
                <w:rFonts w:ascii="Arial Narrow" w:hAnsi="Arial Narrow"/>
                <w:sz w:val="20"/>
                <w:szCs w:val="20"/>
              </w:rPr>
              <w:t>All of your land</w:t>
            </w:r>
          </w:p>
        </w:tc>
        <w:tc>
          <w:tcPr>
            <w:tcW w:w="664" w:type="dxa"/>
            <w:tcBorders>
              <w:top w:val="single" w:sz="4" w:space="0" w:color="000000"/>
              <w:left w:val="single" w:sz="4" w:space="0" w:color="000000"/>
              <w:bottom w:val="single" w:sz="4" w:space="0" w:color="000000"/>
              <w:right w:val="single" w:sz="3" w:space="0" w:color="000000"/>
            </w:tcBorders>
          </w:tcPr>
          <w:p w14:paraId="4FDC8E0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6</w:t>
            </w:r>
          </w:p>
          <w:p w14:paraId="5B40E4F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Other</w:t>
            </w:r>
          </w:p>
        </w:tc>
      </w:tr>
      <w:tr w:rsidR="00110516" w:rsidRPr="00825238" w14:paraId="42030048" w14:textId="77777777" w:rsidTr="006E1E5A">
        <w:trPr>
          <w:trHeight w:hRule="exact" w:val="1045"/>
        </w:trPr>
        <w:tc>
          <w:tcPr>
            <w:tcW w:w="4748" w:type="dxa"/>
            <w:tcBorders>
              <w:top w:val="single" w:sz="4" w:space="0" w:color="000000"/>
              <w:left w:val="single" w:sz="3" w:space="0" w:color="000000"/>
              <w:bottom w:val="single" w:sz="4" w:space="0" w:color="000000"/>
              <w:right w:val="single" w:sz="4" w:space="0" w:color="000000"/>
            </w:tcBorders>
          </w:tcPr>
          <w:p w14:paraId="7A4F9AC9" w14:textId="2A2C4A55" w:rsidR="00110516" w:rsidRPr="00825238" w:rsidRDefault="00110516" w:rsidP="00FC7C0E">
            <w:pPr>
              <w:pStyle w:val="ListParagraph"/>
              <w:numPr>
                <w:ilvl w:val="0"/>
                <w:numId w:val="11"/>
              </w:numPr>
              <w:spacing w:before="9"/>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 xml:space="preserve">Imagine a season in which the </w:t>
            </w:r>
            <w:r w:rsidR="00911C9C" w:rsidRPr="00825238">
              <w:rPr>
                <w:rFonts w:ascii="Arial Narrow" w:eastAsia="Times New Roman" w:hAnsi="Arial Narrow" w:cs="Times New Roman"/>
                <w:sz w:val="20"/>
                <w:szCs w:val="20"/>
              </w:rPr>
              <w:t xml:space="preserve">Farming Organization or Irrigation dept/ Mahaveli official </w:t>
            </w:r>
            <w:r w:rsidRPr="00825238">
              <w:rPr>
                <w:rFonts w:ascii="Arial Narrow" w:eastAsia="Times New Roman" w:hAnsi="Arial Narrow" w:cs="Times New Roman"/>
                <w:sz w:val="20"/>
                <w:szCs w:val="20"/>
              </w:rPr>
              <w:t>recommend a 3-month variety. What variety would you plant?</w:t>
            </w:r>
          </w:p>
          <w:p w14:paraId="5AF20FB9" w14:textId="06CA0E44" w:rsidR="00110516" w:rsidRPr="00825238" w:rsidRDefault="00CD58EF" w:rsidP="00B04E1B">
            <w:pPr>
              <w:spacing w:before="9"/>
              <w:ind w:left="93" w:right="-20"/>
              <w:rPr>
                <w:rFonts w:ascii="Arial Narrow" w:eastAsia="Times New Roman" w:hAnsi="Arial Narrow" w:cs="Times New Roman"/>
                <w:sz w:val="20"/>
                <w:szCs w:val="20"/>
              </w:rPr>
            </w:pPr>
            <w:r w:rsidRPr="00825238">
              <w:rPr>
                <w:rFonts w:eastAsia="Times New Roman"/>
                <w:bCs/>
                <w:i/>
                <w:spacing w:val="-2"/>
              </w:rPr>
              <w:t>(</w:t>
            </w:r>
            <w:r w:rsidRPr="00825238">
              <w:rPr>
                <w:rFonts w:ascii="Arial Narrow" w:eastAsia="Times New Roman" w:hAnsi="Arial Narrow" w:cs="Times New Roman"/>
                <w:b/>
                <w:spacing w:val="-2"/>
                <w:sz w:val="20"/>
                <w:szCs w:val="20"/>
              </w:rPr>
              <w:t>Read out answers)</w:t>
            </w:r>
          </w:p>
        </w:tc>
        <w:tc>
          <w:tcPr>
            <w:tcW w:w="1053" w:type="dxa"/>
            <w:tcBorders>
              <w:top w:val="single" w:sz="4" w:space="0" w:color="000000"/>
              <w:left w:val="single" w:sz="4" w:space="0" w:color="000000"/>
              <w:bottom w:val="single" w:sz="4" w:space="0" w:color="000000"/>
              <w:right w:val="single" w:sz="4" w:space="0" w:color="000000"/>
            </w:tcBorders>
          </w:tcPr>
          <w:p w14:paraId="13520C0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4DA4C1A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2.5 month variety</w:t>
            </w:r>
          </w:p>
        </w:tc>
        <w:tc>
          <w:tcPr>
            <w:tcW w:w="1124" w:type="dxa"/>
            <w:tcBorders>
              <w:top w:val="single" w:sz="4" w:space="0" w:color="000000"/>
              <w:left w:val="single" w:sz="4" w:space="0" w:color="000000"/>
              <w:bottom w:val="single" w:sz="4" w:space="0" w:color="000000"/>
              <w:right w:val="single" w:sz="3" w:space="0" w:color="000000"/>
            </w:tcBorders>
          </w:tcPr>
          <w:p w14:paraId="44A73F8C"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5F3DCA0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recommended3 month variety</w:t>
            </w:r>
          </w:p>
        </w:tc>
        <w:tc>
          <w:tcPr>
            <w:tcW w:w="1184" w:type="dxa"/>
            <w:tcBorders>
              <w:top w:val="single" w:sz="4" w:space="0" w:color="000000"/>
              <w:left w:val="single" w:sz="3" w:space="0" w:color="000000"/>
              <w:bottom w:val="single" w:sz="4" w:space="0" w:color="000000"/>
              <w:right w:val="single" w:sz="4" w:space="0" w:color="000000"/>
            </w:tcBorders>
          </w:tcPr>
          <w:p w14:paraId="607D6003"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3</w:t>
            </w:r>
          </w:p>
          <w:p w14:paraId="44D946A1"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3.5 month variety</w:t>
            </w:r>
          </w:p>
        </w:tc>
        <w:tc>
          <w:tcPr>
            <w:tcW w:w="1066" w:type="dxa"/>
            <w:tcBorders>
              <w:top w:val="single" w:sz="4" w:space="0" w:color="000000"/>
              <w:left w:val="single" w:sz="4" w:space="0" w:color="000000"/>
              <w:bottom w:val="single" w:sz="4" w:space="0" w:color="000000"/>
              <w:right w:val="single" w:sz="3" w:space="0" w:color="000000"/>
            </w:tcBorders>
          </w:tcPr>
          <w:p w14:paraId="5E776BC6"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4</w:t>
            </w:r>
          </w:p>
          <w:p w14:paraId="266E6A3E"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4 month variety</w:t>
            </w:r>
          </w:p>
        </w:tc>
        <w:tc>
          <w:tcPr>
            <w:tcW w:w="1066" w:type="dxa"/>
            <w:tcBorders>
              <w:top w:val="single" w:sz="4" w:space="0" w:color="000000"/>
              <w:left w:val="single" w:sz="4" w:space="0" w:color="000000"/>
              <w:bottom w:val="single" w:sz="4" w:space="0" w:color="000000"/>
              <w:right w:val="single" w:sz="3" w:space="0" w:color="000000"/>
            </w:tcBorders>
          </w:tcPr>
          <w:p w14:paraId="74EE81C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5</w:t>
            </w:r>
          </w:p>
          <w:p w14:paraId="7CF64E91"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Other</w:t>
            </w:r>
          </w:p>
        </w:tc>
        <w:tc>
          <w:tcPr>
            <w:tcW w:w="664" w:type="dxa"/>
            <w:tcBorders>
              <w:top w:val="single" w:sz="4" w:space="0" w:color="000000"/>
              <w:left w:val="single" w:sz="4" w:space="0" w:color="000000"/>
              <w:bottom w:val="single" w:sz="4" w:space="0" w:color="000000"/>
              <w:right w:val="single" w:sz="3" w:space="0" w:color="000000"/>
            </w:tcBorders>
          </w:tcPr>
          <w:p w14:paraId="1030FA67" w14:textId="77777777" w:rsidR="00110516" w:rsidRPr="00825238" w:rsidRDefault="00110516" w:rsidP="00B04E1B">
            <w:pPr>
              <w:jc w:val="center"/>
              <w:rPr>
                <w:rFonts w:ascii="Arial Narrow" w:hAnsi="Arial Narrow"/>
                <w:sz w:val="20"/>
                <w:szCs w:val="20"/>
              </w:rPr>
            </w:pPr>
          </w:p>
        </w:tc>
      </w:tr>
      <w:tr w:rsidR="00110516" w:rsidRPr="00825238" w14:paraId="726630F8" w14:textId="77777777" w:rsidTr="006E1E5A">
        <w:trPr>
          <w:trHeight w:hRule="exact" w:val="811"/>
        </w:trPr>
        <w:tc>
          <w:tcPr>
            <w:tcW w:w="4748" w:type="dxa"/>
            <w:tcBorders>
              <w:top w:val="single" w:sz="4" w:space="0" w:color="000000"/>
              <w:left w:val="single" w:sz="3" w:space="0" w:color="000000"/>
              <w:bottom w:val="single" w:sz="4" w:space="0" w:color="000000"/>
              <w:right w:val="single" w:sz="4" w:space="0" w:color="000000"/>
            </w:tcBorders>
          </w:tcPr>
          <w:p w14:paraId="082EB336" w14:textId="24DD288C" w:rsidR="00110516" w:rsidRPr="00825238" w:rsidRDefault="00911C9C" w:rsidP="00911C9C">
            <w:pPr>
              <w:pStyle w:val="ListParagraph"/>
              <w:numPr>
                <w:ilvl w:val="0"/>
                <w:numId w:val="11"/>
              </w:numPr>
              <w:spacing w:before="9"/>
              <w:ind w:right="-20"/>
              <w:rPr>
                <w:rFonts w:ascii="Arial Narrow" w:eastAsia="Times New Roman" w:hAnsi="Arial Narrow" w:cs="Times New Roman"/>
                <w:spacing w:val="1"/>
                <w:sz w:val="20"/>
                <w:szCs w:val="20"/>
              </w:rPr>
            </w:pPr>
            <w:r w:rsidRPr="00825238">
              <w:rPr>
                <w:rFonts w:ascii="Arial Narrow" w:eastAsia="Times New Roman" w:hAnsi="Arial Narrow" w:cs="Times New Roman"/>
                <w:spacing w:val="1"/>
                <w:sz w:val="20"/>
                <w:szCs w:val="20"/>
              </w:rPr>
              <w:t xml:space="preserve">If you get to know about </w:t>
            </w:r>
            <w:r w:rsidR="00110516" w:rsidRPr="00825238">
              <w:rPr>
                <w:rFonts w:ascii="Arial Narrow" w:eastAsia="Times New Roman" w:hAnsi="Arial Narrow" w:cs="Times New Roman"/>
                <w:spacing w:val="1"/>
                <w:sz w:val="20"/>
                <w:szCs w:val="20"/>
              </w:rPr>
              <w:t xml:space="preserve">a seed </w:t>
            </w:r>
            <w:r w:rsidRPr="00825238">
              <w:rPr>
                <w:rFonts w:ascii="Arial Narrow" w:eastAsia="Times New Roman" w:hAnsi="Arial Narrow" w:cs="Times New Roman"/>
                <w:spacing w:val="1"/>
                <w:sz w:val="20"/>
                <w:szCs w:val="20"/>
              </w:rPr>
              <w:t xml:space="preserve">variety </w:t>
            </w:r>
            <w:r w:rsidR="00110516" w:rsidRPr="00825238">
              <w:rPr>
                <w:rFonts w:ascii="Arial Narrow" w:eastAsia="Times New Roman" w:hAnsi="Arial Narrow" w:cs="Times New Roman"/>
                <w:spacing w:val="1"/>
                <w:sz w:val="20"/>
                <w:szCs w:val="20"/>
              </w:rPr>
              <w:t>that promises to improve yields, but is vulnerable to disease, flood, or drought; would you consider using it?</w:t>
            </w:r>
          </w:p>
        </w:tc>
        <w:tc>
          <w:tcPr>
            <w:tcW w:w="1053" w:type="dxa"/>
            <w:tcBorders>
              <w:top w:val="single" w:sz="4" w:space="0" w:color="000000"/>
              <w:left w:val="single" w:sz="4" w:space="0" w:color="000000"/>
              <w:bottom w:val="single" w:sz="4" w:space="0" w:color="000000"/>
              <w:right w:val="single" w:sz="4" w:space="0" w:color="000000"/>
            </w:tcBorders>
          </w:tcPr>
          <w:p w14:paraId="029DC50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1</w:t>
            </w:r>
          </w:p>
          <w:p w14:paraId="799D8AE4"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Yes</w:t>
            </w:r>
          </w:p>
        </w:tc>
        <w:tc>
          <w:tcPr>
            <w:tcW w:w="1124" w:type="dxa"/>
            <w:tcBorders>
              <w:top w:val="single" w:sz="4" w:space="0" w:color="000000"/>
              <w:left w:val="single" w:sz="4" w:space="0" w:color="000000"/>
              <w:bottom w:val="single" w:sz="4" w:space="0" w:color="000000"/>
              <w:right w:val="single" w:sz="3" w:space="0" w:color="000000"/>
            </w:tcBorders>
          </w:tcPr>
          <w:p w14:paraId="2BE640BF"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2</w:t>
            </w:r>
          </w:p>
          <w:p w14:paraId="3B4EA9CB" w14:textId="77777777" w:rsidR="00110516" w:rsidRPr="00825238" w:rsidRDefault="00110516" w:rsidP="00B04E1B">
            <w:pPr>
              <w:jc w:val="center"/>
              <w:rPr>
                <w:rFonts w:ascii="Arial Narrow" w:hAnsi="Arial Narrow"/>
                <w:sz w:val="20"/>
                <w:szCs w:val="20"/>
              </w:rPr>
            </w:pPr>
            <w:r w:rsidRPr="00825238">
              <w:rPr>
                <w:rFonts w:ascii="Arial Narrow" w:hAnsi="Arial Narrow"/>
                <w:sz w:val="20"/>
                <w:szCs w:val="20"/>
              </w:rPr>
              <w:t>No</w:t>
            </w:r>
          </w:p>
        </w:tc>
        <w:tc>
          <w:tcPr>
            <w:tcW w:w="1184" w:type="dxa"/>
            <w:tcBorders>
              <w:top w:val="single" w:sz="4" w:space="0" w:color="000000"/>
              <w:left w:val="single" w:sz="3" w:space="0" w:color="000000"/>
              <w:bottom w:val="single" w:sz="4" w:space="0" w:color="000000"/>
              <w:right w:val="single" w:sz="4" w:space="0" w:color="000000"/>
            </w:tcBorders>
          </w:tcPr>
          <w:p w14:paraId="53D49262"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1D0097F0" w14:textId="77777777" w:rsidR="00110516" w:rsidRPr="00825238" w:rsidRDefault="00110516" w:rsidP="00B04E1B">
            <w:pPr>
              <w:jc w:val="center"/>
              <w:rPr>
                <w:rFonts w:ascii="Arial Narrow" w:hAnsi="Arial Narrow"/>
                <w:sz w:val="20"/>
                <w:szCs w:val="20"/>
              </w:rPr>
            </w:pPr>
          </w:p>
        </w:tc>
        <w:tc>
          <w:tcPr>
            <w:tcW w:w="1066" w:type="dxa"/>
            <w:tcBorders>
              <w:top w:val="single" w:sz="4" w:space="0" w:color="000000"/>
              <w:left w:val="single" w:sz="4" w:space="0" w:color="000000"/>
              <w:bottom w:val="single" w:sz="4" w:space="0" w:color="000000"/>
              <w:right w:val="single" w:sz="3" w:space="0" w:color="000000"/>
            </w:tcBorders>
          </w:tcPr>
          <w:p w14:paraId="3AD19FF7" w14:textId="77777777" w:rsidR="00110516" w:rsidRPr="00825238" w:rsidRDefault="00110516" w:rsidP="00B04E1B">
            <w:pPr>
              <w:jc w:val="center"/>
              <w:rPr>
                <w:rFonts w:ascii="Arial Narrow" w:hAnsi="Arial Narrow"/>
                <w:sz w:val="20"/>
                <w:szCs w:val="20"/>
              </w:rPr>
            </w:pPr>
          </w:p>
        </w:tc>
        <w:tc>
          <w:tcPr>
            <w:tcW w:w="664" w:type="dxa"/>
            <w:tcBorders>
              <w:top w:val="single" w:sz="4" w:space="0" w:color="000000"/>
              <w:left w:val="single" w:sz="4" w:space="0" w:color="000000"/>
              <w:bottom w:val="single" w:sz="4" w:space="0" w:color="000000"/>
              <w:right w:val="single" w:sz="3" w:space="0" w:color="000000"/>
            </w:tcBorders>
          </w:tcPr>
          <w:p w14:paraId="16F28F0A" w14:textId="77777777" w:rsidR="00110516" w:rsidRPr="00825238" w:rsidRDefault="00110516" w:rsidP="00B04E1B">
            <w:pPr>
              <w:jc w:val="center"/>
              <w:rPr>
                <w:rFonts w:ascii="Arial Narrow" w:hAnsi="Arial Narrow"/>
                <w:sz w:val="20"/>
                <w:szCs w:val="20"/>
              </w:rPr>
            </w:pPr>
          </w:p>
        </w:tc>
      </w:tr>
    </w:tbl>
    <w:p w14:paraId="55719F17" w14:textId="77777777" w:rsidR="006B5326" w:rsidRPr="00825238" w:rsidRDefault="006B5326" w:rsidP="006B5326">
      <w:pPr>
        <w:spacing w:before="8" w:line="280" w:lineRule="exact"/>
        <w:rPr>
          <w:rFonts w:ascii="Arial Narrow" w:hAnsi="Arial Narrow"/>
          <w:sz w:val="10"/>
          <w:szCs w:val="10"/>
        </w:rPr>
      </w:pPr>
    </w:p>
    <w:p w14:paraId="7742276A" w14:textId="6DD37BEC" w:rsidR="00B615CF" w:rsidRPr="00825238" w:rsidRDefault="00B615CF" w:rsidP="00226DE0">
      <w:pPr>
        <w:pStyle w:val="Heading2"/>
      </w:pPr>
      <w:r w:rsidRPr="00A14547">
        <w:t>Table CAP 4</w:t>
      </w:r>
      <w:r w:rsidRPr="00825238">
        <w:t>: Locus of Control over Farming</w:t>
      </w:r>
    </w:p>
    <w:p w14:paraId="654608BD" w14:textId="77777777" w:rsidR="00226DE0" w:rsidRPr="00825238" w:rsidRDefault="00226DE0" w:rsidP="00226DE0">
      <w:pPr>
        <w:rPr>
          <w:sz w:val="8"/>
          <w:szCs w:val="8"/>
        </w:rPr>
      </w:pPr>
    </w:p>
    <w:p w14:paraId="3FEF15F4" w14:textId="77777777" w:rsidR="00B615CF" w:rsidRPr="00825238" w:rsidRDefault="00B615CF" w:rsidP="00B615CF">
      <w:pPr>
        <w:pStyle w:val="Instructions-header"/>
        <w:rPr>
          <w:rFonts w:eastAsia="Times New Roman"/>
          <w:b w:val="0"/>
          <w:i w:val="0"/>
          <w:color w:val="auto"/>
          <w:spacing w:val="-2"/>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 about</w:t>
      </w:r>
      <w:r w:rsidRPr="00825238">
        <w:rPr>
          <w:color w:val="auto"/>
        </w:rPr>
        <w:t xml:space="preserve"> </w:t>
      </w:r>
      <w:r w:rsidRPr="00825238">
        <w:rPr>
          <w:rFonts w:eastAsia="Times New Roman"/>
          <w:color w:val="auto"/>
        </w:rPr>
        <w:t xml:space="preserve">how much </w:t>
      </w:r>
      <w:r w:rsidR="00164FF1" w:rsidRPr="00825238">
        <w:rPr>
          <w:rFonts w:eastAsia="Times New Roman"/>
          <w:color w:val="auto"/>
        </w:rPr>
        <w:t>your own behavior impacts your</w:t>
      </w:r>
      <w:r w:rsidRPr="00825238">
        <w:rPr>
          <w:rFonts w:eastAsia="Times New Roman"/>
          <w:color w:val="auto"/>
        </w:rPr>
        <w:t xml:space="preserve"> yield, compared to other factors that are outside of </w:t>
      </w:r>
      <w:r w:rsidR="00164FF1" w:rsidRPr="00825238">
        <w:rPr>
          <w:rFonts w:eastAsia="Times New Roman"/>
          <w:color w:val="auto"/>
        </w:rPr>
        <w:t>your</w:t>
      </w:r>
      <w:r w:rsidRPr="00825238">
        <w:rPr>
          <w:rFonts w:eastAsia="Times New Roman"/>
          <w:color w:val="auto"/>
        </w:rPr>
        <w:t xml:space="preserve"> control (e.g., luck, climate/weather). </w:t>
      </w:r>
      <w:r w:rsidR="00761804" w:rsidRPr="00825238">
        <w:rPr>
          <w:rFonts w:eastAsia="Times New Roman"/>
          <w:b w:val="0"/>
          <w:i w:val="0"/>
          <w:color w:val="auto"/>
          <w:spacing w:val="-2"/>
        </w:rPr>
        <w:t xml:space="preserve">Please tell me which answer </w:t>
      </w:r>
      <w:r w:rsidR="00AD6C4A" w:rsidRPr="00825238">
        <w:rPr>
          <w:rFonts w:eastAsia="Times New Roman"/>
          <w:b w:val="0"/>
          <w:i w:val="0"/>
          <w:color w:val="auto"/>
          <w:spacing w:val="-2"/>
        </w:rPr>
        <w:t xml:space="preserve">best </w:t>
      </w:r>
      <w:r w:rsidR="00761804" w:rsidRPr="00825238">
        <w:rPr>
          <w:rFonts w:eastAsia="Times New Roman"/>
          <w:b w:val="0"/>
          <w:i w:val="0"/>
          <w:color w:val="auto"/>
          <w:spacing w:val="-2"/>
        </w:rPr>
        <w:t>describe</w:t>
      </w:r>
      <w:r w:rsidR="00AD6C4A" w:rsidRPr="00825238">
        <w:rPr>
          <w:rFonts w:eastAsia="Times New Roman"/>
          <w:b w:val="0"/>
          <w:i w:val="0"/>
          <w:color w:val="auto"/>
          <w:spacing w:val="-2"/>
        </w:rPr>
        <w:t>s</w:t>
      </w:r>
      <w:r w:rsidR="00761804" w:rsidRPr="00825238">
        <w:rPr>
          <w:rFonts w:eastAsia="Times New Roman"/>
          <w:b w:val="0"/>
          <w:i w:val="0"/>
          <w:color w:val="auto"/>
          <w:spacing w:val="-2"/>
        </w:rPr>
        <w:t xml:space="preserve"> your response.</w:t>
      </w:r>
    </w:p>
    <w:p w14:paraId="522A1991" w14:textId="77777777" w:rsidR="006E1E5A" w:rsidRPr="00825238" w:rsidRDefault="006E1E5A" w:rsidP="006E1E5A">
      <w:pPr>
        <w:pStyle w:val="Instructions-header"/>
        <w:rPr>
          <w:color w:val="auto"/>
        </w:rPr>
      </w:pPr>
      <w:r w:rsidRPr="00825238">
        <w:rPr>
          <w:color w:val="auto"/>
        </w:rPr>
        <w:t>SHOW CARD 9</w:t>
      </w:r>
    </w:p>
    <w:p w14:paraId="56CC22E4" w14:textId="77777777" w:rsidR="00B615CF" w:rsidRPr="00825238" w:rsidRDefault="00B615CF" w:rsidP="00B04E1B">
      <w:pPr>
        <w:pStyle w:val="Instructions-header"/>
        <w:rPr>
          <w:color w:val="auto"/>
          <w:spacing w:val="1"/>
        </w:rPr>
      </w:pPr>
    </w:p>
    <w:tbl>
      <w:tblPr>
        <w:tblW w:w="10005" w:type="dxa"/>
        <w:tblInd w:w="80" w:type="dxa"/>
        <w:tblLayout w:type="fixed"/>
        <w:tblCellMar>
          <w:left w:w="0" w:type="dxa"/>
          <w:right w:w="0" w:type="dxa"/>
        </w:tblCellMar>
        <w:tblLook w:val="01E0" w:firstRow="1" w:lastRow="1" w:firstColumn="1" w:lastColumn="1" w:noHBand="0" w:noVBand="0"/>
      </w:tblPr>
      <w:tblGrid>
        <w:gridCol w:w="6313"/>
        <w:gridCol w:w="1082"/>
        <w:gridCol w:w="18"/>
        <w:gridCol w:w="1242"/>
        <w:gridCol w:w="1350"/>
      </w:tblGrid>
      <w:tr w:rsidR="00A92F5D" w:rsidRPr="00825238" w14:paraId="075C5DC9" w14:textId="77777777" w:rsidTr="003673E7">
        <w:trPr>
          <w:trHeight w:hRule="exact" w:val="630"/>
        </w:trPr>
        <w:tc>
          <w:tcPr>
            <w:tcW w:w="6313" w:type="dxa"/>
            <w:tcBorders>
              <w:top w:val="single" w:sz="4" w:space="0" w:color="000000"/>
              <w:left w:val="single" w:sz="4" w:space="0" w:color="000000"/>
              <w:bottom w:val="single" w:sz="4" w:space="0" w:color="000000"/>
              <w:right w:val="single" w:sz="4" w:space="0" w:color="000000"/>
            </w:tcBorders>
            <w:vAlign w:val="bottom"/>
          </w:tcPr>
          <w:p w14:paraId="7063731F" w14:textId="77777777" w:rsidR="00A92F5D" w:rsidRPr="00825238" w:rsidRDefault="00A92F5D" w:rsidP="00B04E1B">
            <w:pPr>
              <w:spacing w:line="187" w:lineRule="exact"/>
              <w:ind w:left="95" w:right="-20"/>
              <w:rPr>
                <w:rFonts w:ascii="Arial Narrow" w:eastAsia="Times New Roman" w:hAnsi="Arial Narrow" w:cs="Times New Roman"/>
                <w:b/>
                <w:sz w:val="20"/>
                <w:szCs w:val="20"/>
              </w:rPr>
            </w:pPr>
          </w:p>
        </w:tc>
        <w:tc>
          <w:tcPr>
            <w:tcW w:w="1100" w:type="dxa"/>
            <w:gridSpan w:val="2"/>
            <w:tcBorders>
              <w:top w:val="single" w:sz="4" w:space="0" w:color="000000"/>
              <w:left w:val="single" w:sz="4" w:space="0" w:color="000000"/>
              <w:bottom w:val="single" w:sz="4" w:space="0" w:color="000000"/>
              <w:right w:val="single" w:sz="4" w:space="0" w:color="000000"/>
            </w:tcBorders>
          </w:tcPr>
          <w:p w14:paraId="3244547D" w14:textId="77777777" w:rsidR="00A92F5D" w:rsidRPr="00825238" w:rsidRDefault="00A92F5D" w:rsidP="00B04E1B">
            <w:pPr>
              <w:spacing w:line="192" w:lineRule="exact"/>
              <w:ind w:left="107" w:right="-20"/>
              <w:jc w:val="center"/>
              <w:rPr>
                <w:rFonts w:ascii="Arial Narrow" w:eastAsia="Iskoola Pota" w:hAnsi="Arial Narrow" w:cs="Iskoola Pota"/>
                <w:spacing w:val="2"/>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pacing w:val="-3"/>
                <w:sz w:val="20"/>
                <w:szCs w:val="20"/>
              </w:rPr>
              <w:t>1</w:t>
            </w:r>
            <w:r w:rsidRPr="00825238">
              <w:rPr>
                <w:rFonts w:ascii="Arial Narrow" w:eastAsia="Iskoola Pota" w:hAnsi="Arial Narrow" w:cs="Iskoola Pota"/>
                <w:sz w:val="20"/>
                <w:szCs w:val="20"/>
              </w:rPr>
              <w:t>)</w:t>
            </w:r>
          </w:p>
          <w:p w14:paraId="026A0C5E" w14:textId="77777777" w:rsidR="00A92F5D" w:rsidRPr="00825238" w:rsidRDefault="00A92F5D" w:rsidP="00B04E1B">
            <w:pPr>
              <w:spacing w:line="192" w:lineRule="exact"/>
              <w:ind w:left="107" w:right="-20"/>
              <w:jc w:val="center"/>
              <w:rPr>
                <w:rFonts w:ascii="Arial Narrow" w:eastAsia="Iskoola Pota" w:hAnsi="Arial Narrow" w:cs="Iskoola Pota"/>
                <w:sz w:val="20"/>
                <w:szCs w:val="20"/>
              </w:rPr>
            </w:pPr>
            <w:r w:rsidRPr="00825238">
              <w:rPr>
                <w:rFonts w:ascii="Arial Narrow" w:eastAsia="Iskoola Pota" w:hAnsi="Arial Narrow" w:cs="Iskoola Pota"/>
                <w:spacing w:val="2"/>
                <w:sz w:val="20"/>
                <w:szCs w:val="20"/>
              </w:rPr>
              <w:t>N</w:t>
            </w:r>
            <w:r w:rsidRPr="00825238">
              <w:rPr>
                <w:rFonts w:ascii="Arial Narrow" w:eastAsia="Iskoola Pota" w:hAnsi="Arial Narrow" w:cs="Iskoola Pota"/>
                <w:spacing w:val="-3"/>
                <w:sz w:val="20"/>
                <w:szCs w:val="20"/>
              </w:rPr>
              <w:t>o</w:t>
            </w:r>
            <w:r w:rsidRPr="00825238">
              <w:rPr>
                <w:rFonts w:ascii="Arial Narrow" w:eastAsia="Iskoola Pota" w:hAnsi="Arial Narrow" w:cs="Iskoola Pota"/>
                <w:sz w:val="20"/>
                <w:szCs w:val="20"/>
              </w:rPr>
              <w:t>t</w:t>
            </w:r>
            <w:r w:rsidRPr="00825238">
              <w:rPr>
                <w:rFonts w:ascii="Arial Narrow" w:eastAsia="Iskoola Pota" w:hAnsi="Arial Narrow" w:cs="Iskoola Pota"/>
                <w:spacing w:val="-1"/>
                <w:sz w:val="20"/>
                <w:szCs w:val="20"/>
              </w:rPr>
              <w:t xml:space="preserve"> </w:t>
            </w:r>
            <w:r w:rsidRPr="00825238">
              <w:rPr>
                <w:rFonts w:ascii="Arial Narrow" w:eastAsia="Iskoola Pota" w:hAnsi="Arial Narrow" w:cs="Iskoola Pota"/>
                <w:spacing w:val="2"/>
                <w:sz w:val="20"/>
                <w:szCs w:val="20"/>
              </w:rPr>
              <w:t>a</w:t>
            </w:r>
            <w:r w:rsidRPr="00825238">
              <w:rPr>
                <w:rFonts w:ascii="Arial Narrow" w:eastAsia="Iskoola Pota" w:hAnsi="Arial Narrow" w:cs="Iskoola Pota"/>
                <w:sz w:val="20"/>
                <w:szCs w:val="20"/>
              </w:rPr>
              <w:t>t</w:t>
            </w:r>
            <w:r w:rsidRPr="00825238">
              <w:rPr>
                <w:rFonts w:ascii="Arial Narrow" w:eastAsia="Iskoola Pota" w:hAnsi="Arial Narrow" w:cs="Iskoola Pota"/>
                <w:spacing w:val="-1"/>
                <w:sz w:val="20"/>
                <w:szCs w:val="20"/>
              </w:rPr>
              <w:t xml:space="preserve"> </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l</w:t>
            </w:r>
            <w:r w:rsidRPr="00825238">
              <w:rPr>
                <w:rFonts w:ascii="Arial Narrow" w:eastAsia="Iskoola Pota" w:hAnsi="Arial Narrow" w:cs="Iskoola Pota"/>
                <w:sz w:val="20"/>
                <w:szCs w:val="20"/>
              </w:rPr>
              <w:t>l</w:t>
            </w:r>
          </w:p>
        </w:tc>
        <w:tc>
          <w:tcPr>
            <w:tcW w:w="1242" w:type="dxa"/>
            <w:tcBorders>
              <w:top w:val="single" w:sz="4" w:space="0" w:color="000000"/>
              <w:left w:val="single" w:sz="4" w:space="0" w:color="000000"/>
              <w:bottom w:val="single" w:sz="4" w:space="0" w:color="000000"/>
              <w:right w:val="single" w:sz="3" w:space="0" w:color="000000"/>
            </w:tcBorders>
          </w:tcPr>
          <w:p w14:paraId="3969142B" w14:textId="77777777" w:rsidR="00A92F5D" w:rsidRPr="00825238" w:rsidRDefault="00A92F5D" w:rsidP="00B04E1B">
            <w:pPr>
              <w:spacing w:line="192" w:lineRule="exact"/>
              <w:ind w:left="90" w:right="-20"/>
              <w:jc w:val="center"/>
              <w:rPr>
                <w:rFonts w:ascii="Arial Narrow" w:eastAsia="Iskoola Pota" w:hAnsi="Arial Narrow" w:cs="Iskoola Pota"/>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z w:val="20"/>
                <w:szCs w:val="20"/>
              </w:rPr>
              <w:t>2)</w:t>
            </w:r>
          </w:p>
          <w:p w14:paraId="0F377AEF" w14:textId="77777777" w:rsidR="00A92F5D" w:rsidRPr="00825238" w:rsidRDefault="00A92F5D" w:rsidP="00B04E1B">
            <w:pPr>
              <w:spacing w:line="192" w:lineRule="exact"/>
              <w:ind w:left="90" w:right="-20"/>
              <w:jc w:val="center"/>
              <w:rPr>
                <w:rFonts w:ascii="Arial Narrow" w:eastAsia="Iskoola Pota" w:hAnsi="Arial Narrow" w:cs="Iskoola Pota"/>
                <w:sz w:val="20"/>
                <w:szCs w:val="20"/>
              </w:rPr>
            </w:pPr>
            <w:r w:rsidRPr="00825238">
              <w:rPr>
                <w:rFonts w:ascii="Arial Narrow" w:eastAsia="Times New Roman" w:hAnsi="Arial Narrow" w:cs="Times New Roman"/>
                <w:sz w:val="20"/>
                <w:szCs w:val="20"/>
              </w:rPr>
              <w:t>Moderately</w:t>
            </w:r>
          </w:p>
        </w:tc>
        <w:tc>
          <w:tcPr>
            <w:tcW w:w="1350" w:type="dxa"/>
            <w:tcBorders>
              <w:top w:val="single" w:sz="4" w:space="0" w:color="000000"/>
              <w:left w:val="single" w:sz="3" w:space="0" w:color="000000"/>
              <w:bottom w:val="single" w:sz="4" w:space="0" w:color="000000"/>
              <w:right w:val="single" w:sz="4" w:space="0" w:color="000000"/>
            </w:tcBorders>
          </w:tcPr>
          <w:p w14:paraId="5E73EDFA" w14:textId="77777777" w:rsidR="00A92F5D" w:rsidRPr="00825238" w:rsidRDefault="00A92F5D" w:rsidP="00B04E1B">
            <w:pPr>
              <w:spacing w:line="192" w:lineRule="exact"/>
              <w:ind w:right="-20"/>
              <w:jc w:val="center"/>
              <w:rPr>
                <w:rFonts w:ascii="Arial Narrow" w:eastAsia="Iskoola Pota" w:hAnsi="Arial Narrow" w:cs="Iskoola Pota"/>
                <w:sz w:val="20"/>
                <w:szCs w:val="20"/>
              </w:rPr>
            </w:pPr>
            <w:r w:rsidRPr="00825238">
              <w:rPr>
                <w:rFonts w:ascii="Arial Narrow" w:eastAsia="Iskoola Pota" w:hAnsi="Arial Narrow" w:cs="Iskoola Pota"/>
                <w:spacing w:val="1"/>
                <w:sz w:val="20"/>
                <w:szCs w:val="20"/>
              </w:rPr>
              <w:t>(</w:t>
            </w:r>
            <w:r w:rsidRPr="00825238">
              <w:rPr>
                <w:rFonts w:ascii="Arial Narrow" w:eastAsia="Iskoola Pota" w:hAnsi="Arial Narrow" w:cs="Iskoola Pota"/>
                <w:sz w:val="20"/>
                <w:szCs w:val="20"/>
              </w:rPr>
              <w:t>3)</w:t>
            </w:r>
          </w:p>
          <w:p w14:paraId="207D70C8" w14:textId="77777777" w:rsidR="00A92F5D" w:rsidRPr="00825238" w:rsidRDefault="00A92F5D" w:rsidP="00A92F5D">
            <w:pPr>
              <w:spacing w:line="189" w:lineRule="exact"/>
              <w:ind w:left="129" w:right="111"/>
              <w:jc w:val="center"/>
              <w:rPr>
                <w:rFonts w:ascii="Arial Narrow" w:eastAsia="Iskoola Pota" w:hAnsi="Arial Narrow" w:cs="Iskoola Pota"/>
                <w:sz w:val="20"/>
                <w:szCs w:val="20"/>
              </w:rPr>
            </w:pPr>
            <w:r w:rsidRPr="00825238">
              <w:rPr>
                <w:rFonts w:ascii="Arial Narrow" w:eastAsia="Times New Roman" w:hAnsi="Arial Narrow" w:cs="Times New Roman"/>
                <w:sz w:val="20"/>
                <w:szCs w:val="20"/>
              </w:rPr>
              <w:t>To</w:t>
            </w:r>
            <w:r w:rsidRPr="00825238">
              <w:rPr>
                <w:rFonts w:ascii="Arial Narrow" w:eastAsia="Times New Roman" w:hAnsi="Arial Narrow" w:cs="Times New Roman"/>
                <w:spacing w:val="-2"/>
                <w:sz w:val="20"/>
                <w:szCs w:val="20"/>
              </w:rPr>
              <w:t xml:space="preserve"> </w:t>
            </w:r>
            <w:r w:rsidRPr="00825238">
              <w:rPr>
                <w:rFonts w:ascii="Arial Narrow" w:eastAsia="Times New Roman" w:hAnsi="Arial Narrow" w:cs="Times New Roman"/>
                <w:spacing w:val="-4"/>
                <w:w w:val="99"/>
                <w:sz w:val="20"/>
                <w:szCs w:val="20"/>
              </w:rPr>
              <w:t>a large extent</w:t>
            </w:r>
          </w:p>
        </w:tc>
      </w:tr>
      <w:tr w:rsidR="003673E7" w:rsidRPr="00825238" w14:paraId="69B26276" w14:textId="77777777" w:rsidTr="003673E7">
        <w:trPr>
          <w:trHeight w:hRule="exact" w:val="310"/>
        </w:trPr>
        <w:tc>
          <w:tcPr>
            <w:tcW w:w="6313" w:type="dxa"/>
            <w:tcBorders>
              <w:top w:val="single" w:sz="4" w:space="0" w:color="000000"/>
              <w:left w:val="single" w:sz="3" w:space="0" w:color="000000"/>
              <w:bottom w:val="single" w:sz="4" w:space="0" w:color="000000"/>
              <w:right w:val="single" w:sz="4" w:space="0" w:color="000000"/>
            </w:tcBorders>
            <w:vAlign w:val="center"/>
          </w:tcPr>
          <w:p w14:paraId="7D86932D" w14:textId="77777777" w:rsidR="003673E7" w:rsidRPr="00825238" w:rsidRDefault="003673E7" w:rsidP="00170C60">
            <w:pPr>
              <w:pStyle w:val="ListParagraph"/>
              <w:numPr>
                <w:ilvl w:val="0"/>
                <w:numId w:val="15"/>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3"/>
                <w:sz w:val="20"/>
                <w:szCs w:val="20"/>
              </w:rPr>
              <w:t>If there is money in the hand, how much would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EC9172A"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738A7CC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22E2967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6C99C52D" w14:textId="77777777" w:rsidTr="003673E7">
        <w:trPr>
          <w:trHeight w:hRule="exact" w:val="388"/>
        </w:trPr>
        <w:tc>
          <w:tcPr>
            <w:tcW w:w="6313" w:type="dxa"/>
            <w:tcBorders>
              <w:top w:val="single" w:sz="4" w:space="0" w:color="000000"/>
              <w:left w:val="single" w:sz="3" w:space="0" w:color="000000"/>
              <w:bottom w:val="single" w:sz="4" w:space="0" w:color="000000"/>
              <w:right w:val="single" w:sz="4" w:space="0" w:color="000000"/>
            </w:tcBorders>
            <w:vAlign w:val="center"/>
          </w:tcPr>
          <w:p w14:paraId="7B783AE8" w14:textId="77777777"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2"/>
                <w:sz w:val="20"/>
                <w:szCs w:val="20"/>
              </w:rPr>
              <w:t>How far do government policies decisions affect the yield? (such as water, fertilizer)</w:t>
            </w:r>
          </w:p>
          <w:p w14:paraId="4E78C1A7" w14:textId="77777777" w:rsidR="003673E7" w:rsidRPr="00825238" w:rsidRDefault="003673E7" w:rsidP="00B04E1B">
            <w:pPr>
              <w:spacing w:line="206" w:lineRule="exact"/>
              <w:ind w:left="95" w:right="-20"/>
              <w:rPr>
                <w:rFonts w:ascii="Arial Narrow" w:eastAsia="Times New Roman" w:hAnsi="Arial Narrow" w:cs="Times New Roman"/>
                <w:spacing w:val="2"/>
                <w:sz w:val="20"/>
                <w:szCs w:val="20"/>
              </w:rPr>
            </w:pPr>
          </w:p>
          <w:p w14:paraId="09AA08C0" w14:textId="77777777" w:rsidR="003673E7" w:rsidRPr="00825238" w:rsidRDefault="003673E7" w:rsidP="00B04E1B">
            <w:pPr>
              <w:spacing w:line="206" w:lineRule="exact"/>
              <w:ind w:left="95" w:right="-20"/>
              <w:rPr>
                <w:rFonts w:ascii="Arial Narrow" w:eastAsia="Times New Roman" w:hAnsi="Arial Narrow" w:cs="Times New Roman"/>
                <w:sz w:val="20"/>
                <w:szCs w:val="20"/>
              </w:rPr>
            </w:pPr>
          </w:p>
        </w:tc>
        <w:tc>
          <w:tcPr>
            <w:tcW w:w="1082" w:type="dxa"/>
            <w:tcBorders>
              <w:top w:val="single" w:sz="4" w:space="0" w:color="000000"/>
              <w:left w:val="single" w:sz="4" w:space="0" w:color="000000"/>
              <w:bottom w:val="single" w:sz="4" w:space="0" w:color="000000"/>
              <w:right w:val="single" w:sz="4" w:space="0" w:color="000000"/>
            </w:tcBorders>
            <w:vAlign w:val="center"/>
          </w:tcPr>
          <w:p w14:paraId="5B1E628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37B59D8B"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4D69BD8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F841C77" w14:textId="77777777" w:rsidTr="003673E7">
        <w:trPr>
          <w:trHeight w:hRule="exact" w:val="343"/>
        </w:trPr>
        <w:tc>
          <w:tcPr>
            <w:tcW w:w="6313" w:type="dxa"/>
            <w:tcBorders>
              <w:top w:val="single" w:sz="4" w:space="0" w:color="000000"/>
              <w:left w:val="single" w:sz="3" w:space="0" w:color="000000"/>
              <w:bottom w:val="single" w:sz="4" w:space="0" w:color="000000"/>
              <w:right w:val="single" w:sz="4" w:space="0" w:color="000000"/>
            </w:tcBorders>
            <w:vAlign w:val="center"/>
          </w:tcPr>
          <w:p w14:paraId="622E5252" w14:textId="5A336299"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3"/>
                <w:sz w:val="20"/>
                <w:szCs w:val="20"/>
              </w:rPr>
              <w:t>How far do things like lu</w:t>
            </w:r>
            <w:r w:rsidRPr="00825238">
              <w:rPr>
                <w:rFonts w:ascii="Arial Narrow" w:eastAsia="Times New Roman" w:hAnsi="Arial Narrow" w:cs="Times New Roman"/>
                <w:spacing w:val="1"/>
                <w:sz w:val="20"/>
                <w:szCs w:val="20"/>
              </w:rPr>
              <w:t>c</w:t>
            </w:r>
            <w:r w:rsidRPr="00825238">
              <w:rPr>
                <w:rFonts w:ascii="Arial Narrow" w:eastAsia="Times New Roman" w:hAnsi="Arial Narrow" w:cs="Times New Roman"/>
                <w:spacing w:val="-2"/>
                <w:sz w:val="20"/>
                <w:szCs w:val="20"/>
              </w:rPr>
              <w:t>k and evil eye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619011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284C698A"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167988D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68A721D" w14:textId="77777777" w:rsidTr="003673E7">
        <w:trPr>
          <w:trHeight w:hRule="exact" w:val="343"/>
        </w:trPr>
        <w:tc>
          <w:tcPr>
            <w:tcW w:w="6313" w:type="dxa"/>
            <w:tcBorders>
              <w:top w:val="single" w:sz="4" w:space="0" w:color="000000"/>
              <w:left w:val="single" w:sz="3" w:space="0" w:color="000000"/>
              <w:bottom w:val="single" w:sz="4" w:space="0" w:color="000000"/>
              <w:right w:val="single" w:sz="4" w:space="0" w:color="000000"/>
            </w:tcBorders>
            <w:vAlign w:val="center"/>
          </w:tcPr>
          <w:p w14:paraId="1A44D215" w14:textId="26DF57D4"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pacing w:val="3"/>
                <w:sz w:val="20"/>
                <w:szCs w:val="20"/>
              </w:rPr>
            </w:pPr>
            <w:r w:rsidRPr="00825238">
              <w:rPr>
                <w:rFonts w:ascii="Arial Narrow" w:eastAsia="Times New Roman" w:hAnsi="Arial Narrow" w:cs="Times New Roman"/>
                <w:spacing w:val="3"/>
                <w:sz w:val="20"/>
                <w:szCs w:val="20"/>
              </w:rPr>
              <w:t>How far do God and destiny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5D3C22BB"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670D352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00BBFAA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46AA1270" w14:textId="77777777" w:rsidTr="003673E7">
        <w:trPr>
          <w:trHeight w:hRule="exact" w:val="373"/>
        </w:trPr>
        <w:tc>
          <w:tcPr>
            <w:tcW w:w="6313" w:type="dxa"/>
            <w:tcBorders>
              <w:top w:val="single" w:sz="4" w:space="0" w:color="000000"/>
              <w:left w:val="single" w:sz="3" w:space="0" w:color="000000"/>
              <w:bottom w:val="single" w:sz="4" w:space="0" w:color="000000"/>
              <w:right w:val="single" w:sz="4" w:space="0" w:color="000000"/>
            </w:tcBorders>
            <w:vAlign w:val="center"/>
          </w:tcPr>
          <w:p w14:paraId="48489FE6" w14:textId="77777777" w:rsidR="003673E7" w:rsidRPr="00825238" w:rsidRDefault="003673E7" w:rsidP="00170C60">
            <w:pPr>
              <w:pStyle w:val="ListParagraph"/>
              <w:numPr>
                <w:ilvl w:val="0"/>
                <w:numId w:val="15"/>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How far do weather and climate affect the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252B05EF"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7E8F715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5FFB4C4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1B6B90F7" w14:textId="77777777" w:rsidTr="003673E7">
        <w:trPr>
          <w:trHeight w:hRule="exact" w:val="373"/>
        </w:trPr>
        <w:tc>
          <w:tcPr>
            <w:tcW w:w="6313" w:type="dxa"/>
            <w:tcBorders>
              <w:top w:val="single" w:sz="4" w:space="0" w:color="000000"/>
              <w:left w:val="single" w:sz="3" w:space="0" w:color="000000"/>
              <w:bottom w:val="single" w:sz="4" w:space="0" w:color="000000"/>
              <w:right w:val="single" w:sz="4" w:space="0" w:color="000000"/>
            </w:tcBorders>
            <w:vAlign w:val="center"/>
          </w:tcPr>
          <w:p w14:paraId="059239F1" w14:textId="6B144AA0" w:rsidR="003673E7" w:rsidRPr="00825238" w:rsidRDefault="003673E7" w:rsidP="00911C9C">
            <w:pPr>
              <w:pStyle w:val="ListParagraph"/>
              <w:numPr>
                <w:ilvl w:val="0"/>
                <w:numId w:val="15"/>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1"/>
                <w:sz w:val="20"/>
                <w:szCs w:val="20"/>
              </w:rPr>
              <w:t>How far does</w:t>
            </w:r>
            <w:r w:rsidR="00911C9C" w:rsidRPr="00825238">
              <w:rPr>
                <w:rFonts w:ascii="Arial Narrow" w:eastAsia="Times New Roman" w:hAnsi="Arial Narrow" w:cs="Times New Roman"/>
                <w:spacing w:val="1"/>
                <w:sz w:val="20"/>
                <w:szCs w:val="20"/>
              </w:rPr>
              <w:t xml:space="preserve"> </w:t>
            </w:r>
            <w:r w:rsidRPr="00825238">
              <w:rPr>
                <w:rFonts w:ascii="Arial Narrow" w:eastAsia="Times New Roman" w:hAnsi="Arial Narrow" w:cs="Times New Roman"/>
                <w:spacing w:val="1"/>
                <w:sz w:val="20"/>
                <w:szCs w:val="20"/>
              </w:rPr>
              <w:t xml:space="preserve"> community </w:t>
            </w:r>
            <w:r w:rsidR="00911C9C" w:rsidRPr="00825238">
              <w:rPr>
                <w:rFonts w:ascii="Arial Narrow" w:eastAsia="Times New Roman" w:hAnsi="Arial Narrow" w:cs="Times New Roman"/>
                <w:spacing w:val="1"/>
                <w:sz w:val="20"/>
                <w:szCs w:val="20"/>
              </w:rPr>
              <w:t xml:space="preserve">harmony </w:t>
            </w:r>
            <w:r w:rsidRPr="00825238">
              <w:rPr>
                <w:rFonts w:ascii="Arial Narrow" w:eastAsia="Times New Roman" w:hAnsi="Arial Narrow" w:cs="Times New Roman"/>
                <w:spacing w:val="1"/>
                <w:sz w:val="20"/>
                <w:szCs w:val="20"/>
              </w:rPr>
              <w:t>affect your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55C5919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176E384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7A72A68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r w:rsidR="003673E7" w:rsidRPr="00825238" w14:paraId="2EECE26E" w14:textId="77777777" w:rsidTr="003673E7">
        <w:trPr>
          <w:trHeight w:hRule="exact" w:val="310"/>
        </w:trPr>
        <w:tc>
          <w:tcPr>
            <w:tcW w:w="6313" w:type="dxa"/>
            <w:tcBorders>
              <w:top w:val="single" w:sz="4" w:space="0" w:color="000000"/>
              <w:left w:val="single" w:sz="3" w:space="0" w:color="000000"/>
              <w:bottom w:val="single" w:sz="4" w:space="0" w:color="000000"/>
              <w:right w:val="single" w:sz="4" w:space="0" w:color="000000"/>
            </w:tcBorders>
            <w:vAlign w:val="center"/>
          </w:tcPr>
          <w:p w14:paraId="08A51A64" w14:textId="40312FBD" w:rsidR="003673E7" w:rsidRPr="00825238" w:rsidRDefault="003673E7" w:rsidP="00850096">
            <w:pPr>
              <w:pStyle w:val="ListParagraph"/>
              <w:numPr>
                <w:ilvl w:val="0"/>
                <w:numId w:val="15"/>
              </w:numPr>
              <w:tabs>
                <w:tab w:val="left" w:pos="1203"/>
              </w:tabs>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 xml:space="preserve">If you do your </w:t>
            </w:r>
            <w:r w:rsidR="00850096" w:rsidRPr="00825238">
              <w:rPr>
                <w:rFonts w:ascii="Arial Narrow" w:eastAsia="Times New Roman" w:hAnsi="Arial Narrow" w:cs="Times New Roman"/>
                <w:spacing w:val="2"/>
                <w:sz w:val="20"/>
                <w:szCs w:val="20"/>
              </w:rPr>
              <w:t>farming activity properly</w:t>
            </w:r>
            <w:r w:rsidRPr="00825238">
              <w:rPr>
                <w:rFonts w:ascii="Arial Narrow" w:eastAsia="Times New Roman" w:hAnsi="Arial Narrow" w:cs="Times New Roman"/>
                <w:spacing w:val="2"/>
                <w:sz w:val="20"/>
                <w:szCs w:val="20"/>
              </w:rPr>
              <w:t>, how much does it affect your yield</w:t>
            </w:r>
          </w:p>
        </w:tc>
        <w:tc>
          <w:tcPr>
            <w:tcW w:w="1082" w:type="dxa"/>
            <w:tcBorders>
              <w:top w:val="single" w:sz="4" w:space="0" w:color="000000"/>
              <w:left w:val="single" w:sz="4" w:space="0" w:color="000000"/>
              <w:bottom w:val="single" w:sz="4" w:space="0" w:color="000000"/>
              <w:right w:val="single" w:sz="4" w:space="0" w:color="000000"/>
            </w:tcBorders>
            <w:vAlign w:val="center"/>
          </w:tcPr>
          <w:p w14:paraId="40F22CD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260" w:type="dxa"/>
            <w:gridSpan w:val="2"/>
            <w:tcBorders>
              <w:top w:val="single" w:sz="4" w:space="0" w:color="000000"/>
              <w:left w:val="single" w:sz="4" w:space="0" w:color="000000"/>
              <w:bottom w:val="single" w:sz="4" w:space="0" w:color="000000"/>
              <w:right w:val="single" w:sz="3" w:space="0" w:color="000000"/>
            </w:tcBorders>
            <w:vAlign w:val="center"/>
          </w:tcPr>
          <w:p w14:paraId="25AE3A8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350" w:type="dxa"/>
            <w:tcBorders>
              <w:top w:val="single" w:sz="4" w:space="0" w:color="000000"/>
              <w:left w:val="single" w:sz="3" w:space="0" w:color="000000"/>
              <w:bottom w:val="single" w:sz="4" w:space="0" w:color="000000"/>
              <w:right w:val="single" w:sz="4" w:space="0" w:color="000000"/>
            </w:tcBorders>
            <w:vAlign w:val="center"/>
          </w:tcPr>
          <w:p w14:paraId="2806FB8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r>
    </w:tbl>
    <w:p w14:paraId="50B7751F" w14:textId="77777777" w:rsidR="006B5326" w:rsidRPr="00825238" w:rsidRDefault="006B5326" w:rsidP="00226DE0">
      <w:pPr>
        <w:spacing w:line="177" w:lineRule="exact"/>
        <w:ind w:right="-20"/>
        <w:rPr>
          <w:rFonts w:ascii="Arial Narrow" w:eastAsia="Iskoola Pota" w:hAnsi="Arial Narrow" w:cs="Iskoola Pota"/>
          <w:sz w:val="2"/>
          <w:szCs w:val="2"/>
        </w:rPr>
      </w:pPr>
    </w:p>
    <w:p w14:paraId="2914F3F7" w14:textId="77777777" w:rsidR="00B615CF" w:rsidRPr="00825238" w:rsidRDefault="00B615CF" w:rsidP="00B04E1B">
      <w:pPr>
        <w:pStyle w:val="Heading2"/>
      </w:pPr>
      <w:r w:rsidRPr="00825238">
        <w:rPr>
          <w:lang w:val="fr-FR"/>
        </w:rPr>
        <w:t>Table CAP 1</w:t>
      </w:r>
      <w:r w:rsidRPr="00825238">
        <w:t xml:space="preserve"> Collective Actions</w:t>
      </w:r>
    </w:p>
    <w:p w14:paraId="23E00C12" w14:textId="77777777" w:rsidR="00761804" w:rsidRPr="00825238" w:rsidRDefault="00761804" w:rsidP="00761804"/>
    <w:p w14:paraId="653BD100" w14:textId="77777777" w:rsidR="00761804" w:rsidRPr="00825238" w:rsidRDefault="00761804" w:rsidP="00761804">
      <w:pPr>
        <w:pStyle w:val="Instructions-header"/>
        <w:rPr>
          <w:rFonts w:eastAsia="Times New Roman"/>
          <w:i w:val="0"/>
          <w:color w:val="auto"/>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rFonts w:eastAsia="Iskoola Pota" w:cs="Iskoola Pota"/>
          <w:b w:val="0"/>
          <w:i w:val="0"/>
          <w:color w:val="auto"/>
        </w:rPr>
        <w:t>communal activities that take place in the village</w:t>
      </w:r>
      <w:r w:rsidR="006C7BDF" w:rsidRPr="00825238">
        <w:rPr>
          <w:rFonts w:eastAsia="Iskoola Pota" w:cs="Iskoola Pota"/>
          <w:b w:val="0"/>
          <w:i w:val="0"/>
          <w:color w:val="auto"/>
        </w:rPr>
        <w:t>. Co</w:t>
      </w:r>
      <w:r w:rsidR="00927FD2" w:rsidRPr="00825238">
        <w:rPr>
          <w:rFonts w:eastAsia="Iskoola Pota" w:cs="Iskoola Pota"/>
          <w:b w:val="0"/>
          <w:i w:val="0"/>
          <w:color w:val="auto"/>
        </w:rPr>
        <w:t>mmunal activities are non-</w:t>
      </w:r>
      <w:r w:rsidR="006C7BDF" w:rsidRPr="00825238">
        <w:rPr>
          <w:rFonts w:eastAsia="Iskoola Pota" w:cs="Iskoola Pota"/>
          <w:b w:val="0"/>
          <w:i w:val="0"/>
          <w:color w:val="auto"/>
        </w:rPr>
        <w:t xml:space="preserve">paid activities. </w:t>
      </w:r>
      <w:r w:rsidRPr="00825238">
        <w:rPr>
          <w:rFonts w:eastAsia="Times New Roman"/>
          <w:color w:val="auto"/>
        </w:rPr>
        <w:t xml:space="preserve"> </w:t>
      </w:r>
      <w:r w:rsidR="00AD6C4A" w:rsidRPr="00825238">
        <w:rPr>
          <w:rFonts w:eastAsia="Times New Roman"/>
          <w:b w:val="0"/>
          <w:i w:val="0"/>
          <w:color w:val="auto"/>
          <w:spacing w:val="-2"/>
        </w:rPr>
        <w:t>Please tell me which answer best</w:t>
      </w:r>
      <w:r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Pr="00825238">
        <w:rPr>
          <w:rFonts w:eastAsia="Times New Roman"/>
          <w:b w:val="0"/>
          <w:i w:val="0"/>
          <w:color w:val="auto"/>
          <w:spacing w:val="-2"/>
        </w:rPr>
        <w:t xml:space="preserve"> your response.</w:t>
      </w:r>
    </w:p>
    <w:p w14:paraId="6BFB9025" w14:textId="77777777" w:rsidR="00B615CF" w:rsidRPr="00825238" w:rsidRDefault="00B615CF" w:rsidP="00B04E1B">
      <w:pPr>
        <w:pStyle w:val="Questions"/>
        <w:jc w:val="left"/>
        <w:rPr>
          <w:rFonts w:eastAsia="Iskoola Pota" w:cs="Iskoola Pota"/>
          <w:b w:val="0"/>
          <w:i/>
          <w:color w:val="auto"/>
          <w:sz w:val="6"/>
          <w:szCs w:val="6"/>
        </w:rPr>
      </w:pPr>
    </w:p>
    <w:tbl>
      <w:tblPr>
        <w:tblW w:w="1063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18"/>
        <w:gridCol w:w="267"/>
        <w:gridCol w:w="1170"/>
        <w:gridCol w:w="1170"/>
        <w:gridCol w:w="27"/>
        <w:gridCol w:w="1143"/>
        <w:gridCol w:w="1170"/>
        <w:gridCol w:w="1170"/>
      </w:tblGrid>
      <w:tr w:rsidR="003673E7" w:rsidRPr="00825238" w14:paraId="1BA0BA52" w14:textId="77777777" w:rsidTr="003673E7">
        <w:trPr>
          <w:trHeight w:hRule="exact" w:val="703"/>
        </w:trPr>
        <w:tc>
          <w:tcPr>
            <w:tcW w:w="4785" w:type="dxa"/>
            <w:gridSpan w:val="2"/>
          </w:tcPr>
          <w:p w14:paraId="2CD5CE3C" w14:textId="77777777" w:rsidR="003673E7" w:rsidRPr="00825238" w:rsidRDefault="003673E7" w:rsidP="00911C9C">
            <w:pPr>
              <w:pStyle w:val="ListParagraph"/>
              <w:spacing w:line="206" w:lineRule="exact"/>
              <w:ind w:left="360" w:right="-20"/>
              <w:rPr>
                <w:rFonts w:ascii="Arial Narrow" w:eastAsia="Times New Roman" w:hAnsi="Arial Narrow" w:cs="Times New Roman"/>
                <w:spacing w:val="-2"/>
                <w:sz w:val="20"/>
                <w:szCs w:val="20"/>
              </w:rPr>
            </w:pPr>
          </w:p>
        </w:tc>
        <w:tc>
          <w:tcPr>
            <w:tcW w:w="1170" w:type="dxa"/>
          </w:tcPr>
          <w:p w14:paraId="215591C4" w14:textId="77777777" w:rsidR="003673E7" w:rsidRPr="00825238" w:rsidRDefault="003673E7" w:rsidP="002F16C0">
            <w:pPr>
              <w:pStyle w:val="Questions"/>
              <w:rPr>
                <w:rFonts w:eastAsia="Iskoola Pota" w:cs="Iskoola Pota"/>
                <w:color w:val="auto"/>
                <w:spacing w:val="2"/>
              </w:rPr>
            </w:pPr>
            <w:r w:rsidRPr="00825238">
              <w:rPr>
                <w:rFonts w:eastAsia="Iskoola Pota" w:cs="Iskoola Pota"/>
                <w:color w:val="auto"/>
                <w:spacing w:val="1"/>
              </w:rPr>
              <w:t>(</w:t>
            </w:r>
            <w:r w:rsidRPr="00825238">
              <w:rPr>
                <w:rFonts w:eastAsia="Iskoola Pota" w:cs="Iskoola Pota"/>
                <w:color w:val="auto"/>
                <w:spacing w:val="-3"/>
              </w:rPr>
              <w:t>1</w:t>
            </w:r>
            <w:r w:rsidRPr="00825238">
              <w:rPr>
                <w:rFonts w:eastAsia="Iskoola Pota" w:cs="Iskoola Pota"/>
                <w:color w:val="auto"/>
              </w:rPr>
              <w:t>)</w:t>
            </w:r>
          </w:p>
          <w:p w14:paraId="6AC5C7FE"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Not at all</w:t>
            </w:r>
          </w:p>
          <w:p w14:paraId="40965987"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&lt; 10%</w:t>
            </w:r>
          </w:p>
          <w:p w14:paraId="62F56C6E" w14:textId="77777777" w:rsidR="003673E7" w:rsidRPr="00825238" w:rsidRDefault="003673E7" w:rsidP="002F16C0">
            <w:pPr>
              <w:pStyle w:val="Questions"/>
              <w:rPr>
                <w:rFonts w:eastAsia="Iskoola Pota" w:cs="Iskoola Pota"/>
                <w:color w:val="auto"/>
              </w:rPr>
            </w:pPr>
          </w:p>
        </w:tc>
        <w:tc>
          <w:tcPr>
            <w:tcW w:w="1170" w:type="dxa"/>
          </w:tcPr>
          <w:p w14:paraId="7C4D905F"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(2)</w:t>
            </w:r>
          </w:p>
          <w:p w14:paraId="46A8999A"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Rarely</w:t>
            </w:r>
          </w:p>
          <w:p w14:paraId="4D1983FC"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10 – 40%</w:t>
            </w:r>
          </w:p>
        </w:tc>
        <w:tc>
          <w:tcPr>
            <w:tcW w:w="1170" w:type="dxa"/>
            <w:gridSpan w:val="2"/>
          </w:tcPr>
          <w:p w14:paraId="66E9289F"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spacing w:val="1"/>
              </w:rPr>
              <w:t>(</w:t>
            </w:r>
            <w:r w:rsidRPr="00825238">
              <w:rPr>
                <w:rFonts w:eastAsia="Iskoola Pota" w:cs="Iskoola Pota"/>
                <w:color w:val="auto"/>
              </w:rPr>
              <w:t>3)</w:t>
            </w:r>
          </w:p>
          <w:p w14:paraId="19C83FF2"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 xml:space="preserve">Mostly </w:t>
            </w:r>
          </w:p>
          <w:p w14:paraId="3249D4C5"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40 – 80%</w:t>
            </w:r>
          </w:p>
        </w:tc>
        <w:tc>
          <w:tcPr>
            <w:tcW w:w="1170" w:type="dxa"/>
          </w:tcPr>
          <w:p w14:paraId="557469B3" w14:textId="77777777" w:rsidR="003673E7" w:rsidRPr="00825238" w:rsidRDefault="003673E7" w:rsidP="002F16C0">
            <w:pPr>
              <w:pStyle w:val="Questions"/>
              <w:rPr>
                <w:rFonts w:eastAsia="Iskoola Pota" w:cs="Iskoola Pota"/>
                <w:color w:val="auto"/>
                <w:spacing w:val="2"/>
              </w:rPr>
            </w:pPr>
            <w:r w:rsidRPr="00825238">
              <w:rPr>
                <w:rFonts w:eastAsia="Iskoola Pota" w:cs="Iskoola Pota"/>
                <w:color w:val="auto"/>
                <w:spacing w:val="1"/>
              </w:rPr>
              <w:t>(</w:t>
            </w:r>
            <w:r w:rsidRPr="00825238">
              <w:rPr>
                <w:rFonts w:eastAsia="Iskoola Pota" w:cs="Iskoola Pota"/>
                <w:color w:val="auto"/>
                <w:spacing w:val="-3"/>
              </w:rPr>
              <w:t>4</w:t>
            </w:r>
            <w:r w:rsidRPr="00825238">
              <w:rPr>
                <w:rFonts w:eastAsia="Iskoola Pota" w:cs="Iskoola Pota"/>
                <w:color w:val="auto"/>
              </w:rPr>
              <w:t>)</w:t>
            </w:r>
          </w:p>
          <w:p w14:paraId="6E07D396" w14:textId="77777777" w:rsidR="003673E7" w:rsidRPr="00825238" w:rsidRDefault="003673E7" w:rsidP="002F16C0">
            <w:pPr>
              <w:pStyle w:val="Questions"/>
              <w:rPr>
                <w:rFonts w:eastAsia="Iskoola Pota" w:cs="Iskoola Pota"/>
                <w:color w:val="auto"/>
              </w:rPr>
            </w:pPr>
            <w:r w:rsidRPr="00825238">
              <w:rPr>
                <w:rFonts w:eastAsia="Iskoola Pota" w:cs="Iskoola Pota"/>
                <w:color w:val="auto"/>
              </w:rPr>
              <w:t>Very</w:t>
            </w:r>
          </w:p>
          <w:p w14:paraId="3D4D2059"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rPr>
              <w:t>&gt; 80%</w:t>
            </w:r>
          </w:p>
        </w:tc>
        <w:tc>
          <w:tcPr>
            <w:tcW w:w="1170" w:type="dxa"/>
          </w:tcPr>
          <w:p w14:paraId="52DEBDBD"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spacing w:val="1"/>
              </w:rPr>
              <w:t>(5)</w:t>
            </w:r>
          </w:p>
          <w:p w14:paraId="4621D978" w14:textId="77777777" w:rsidR="003673E7" w:rsidRPr="00825238" w:rsidRDefault="003673E7" w:rsidP="002F16C0">
            <w:pPr>
              <w:pStyle w:val="Questions"/>
              <w:rPr>
                <w:rFonts w:eastAsia="Iskoola Pota" w:cs="Iskoola Pota"/>
                <w:color w:val="auto"/>
                <w:spacing w:val="1"/>
              </w:rPr>
            </w:pPr>
            <w:r w:rsidRPr="00825238">
              <w:rPr>
                <w:rFonts w:eastAsia="Iskoola Pota" w:cs="Iskoola Pota"/>
                <w:color w:val="auto"/>
                <w:spacing w:val="1"/>
              </w:rPr>
              <w:t>Not applicable</w:t>
            </w:r>
          </w:p>
        </w:tc>
      </w:tr>
      <w:tr w:rsidR="003673E7" w:rsidRPr="00825238" w14:paraId="3272A230" w14:textId="77777777" w:rsidTr="003673E7">
        <w:trPr>
          <w:trHeight w:hRule="exact" w:val="544"/>
        </w:trPr>
        <w:tc>
          <w:tcPr>
            <w:tcW w:w="4785" w:type="dxa"/>
            <w:gridSpan w:val="2"/>
          </w:tcPr>
          <w:p w14:paraId="00189A95" w14:textId="77777777" w:rsidR="003673E7" w:rsidRPr="00825238" w:rsidRDefault="003673E7" w:rsidP="00FC7C0E">
            <w:pPr>
              <w:pStyle w:val="ListParagraph"/>
              <w:numPr>
                <w:ilvl w:val="0"/>
                <w:numId w:val="12"/>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pacing w:val="-2"/>
                <w:sz w:val="20"/>
                <w:szCs w:val="20"/>
              </w:rPr>
              <w:t>How willing are the farmers in this village to participate in cleaning the canal or bunds?</w:t>
            </w:r>
          </w:p>
        </w:tc>
        <w:tc>
          <w:tcPr>
            <w:tcW w:w="1170" w:type="dxa"/>
            <w:vAlign w:val="center"/>
          </w:tcPr>
          <w:p w14:paraId="4AEF01D9"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4E26B2C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3DA4842F"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6B6FD264"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3BE745E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4A1235DD" w14:textId="77777777" w:rsidTr="003673E7">
        <w:trPr>
          <w:trHeight w:hRule="exact" w:val="622"/>
        </w:trPr>
        <w:tc>
          <w:tcPr>
            <w:tcW w:w="4785" w:type="dxa"/>
            <w:gridSpan w:val="2"/>
          </w:tcPr>
          <w:p w14:paraId="72C4E666" w14:textId="77777777" w:rsidR="003673E7" w:rsidRPr="00825238" w:rsidRDefault="003673E7" w:rsidP="00FC7C0E">
            <w:pPr>
              <w:pStyle w:val="ListParagraph"/>
              <w:numPr>
                <w:ilvl w:val="0"/>
                <w:numId w:val="12"/>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2"/>
                <w:sz w:val="20"/>
                <w:szCs w:val="20"/>
              </w:rPr>
              <w:t>As a farmer, how willing are you to participate in cleaning the canal or bunds in the village?</w:t>
            </w:r>
          </w:p>
        </w:tc>
        <w:tc>
          <w:tcPr>
            <w:tcW w:w="1170" w:type="dxa"/>
            <w:vAlign w:val="center"/>
          </w:tcPr>
          <w:p w14:paraId="06C7C48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38CB310E"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6625C0E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5166171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54909789"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7B391F87" w14:textId="77777777" w:rsidTr="003673E7">
        <w:trPr>
          <w:trHeight w:hRule="exact" w:val="442"/>
        </w:trPr>
        <w:tc>
          <w:tcPr>
            <w:tcW w:w="4785" w:type="dxa"/>
            <w:gridSpan w:val="2"/>
          </w:tcPr>
          <w:p w14:paraId="37A949FC" w14:textId="757BAD0F" w:rsidR="003673E7" w:rsidRPr="00825238" w:rsidRDefault="003673E7" w:rsidP="00A0380A">
            <w:pPr>
              <w:pStyle w:val="ListParagraph"/>
              <w:numPr>
                <w:ilvl w:val="0"/>
                <w:numId w:val="12"/>
              </w:numPr>
              <w:spacing w:line="206" w:lineRule="exact"/>
              <w:ind w:right="-20"/>
              <w:rPr>
                <w:rFonts w:ascii="Arial Narrow" w:eastAsia="Times New Roman" w:hAnsi="Arial Narrow" w:cs="Times New Roman"/>
                <w:spacing w:val="-2"/>
                <w:sz w:val="20"/>
                <w:szCs w:val="20"/>
              </w:rPr>
            </w:pPr>
            <w:r w:rsidRPr="00825238">
              <w:rPr>
                <w:rFonts w:ascii="Arial Narrow" w:eastAsia="Times New Roman" w:hAnsi="Arial Narrow" w:cs="Times New Roman"/>
                <w:spacing w:val="-1"/>
                <w:sz w:val="20"/>
                <w:szCs w:val="20"/>
              </w:rPr>
              <w:t xml:space="preserve">To what extent do the </w:t>
            </w:r>
            <w:r w:rsidR="00A0380A" w:rsidRPr="00825238">
              <w:rPr>
                <w:rFonts w:ascii="Arial Narrow" w:eastAsia="Times New Roman" w:hAnsi="Arial Narrow" w:cs="Times New Roman"/>
                <w:spacing w:val="-1"/>
                <w:sz w:val="20"/>
                <w:szCs w:val="20"/>
              </w:rPr>
              <w:t xml:space="preserve">villagers </w:t>
            </w:r>
            <w:r w:rsidRPr="00825238">
              <w:rPr>
                <w:rFonts w:ascii="Arial Narrow" w:eastAsia="Times New Roman" w:hAnsi="Arial Narrow" w:cs="Times New Roman"/>
                <w:spacing w:val="-1"/>
                <w:sz w:val="20"/>
                <w:szCs w:val="20"/>
              </w:rPr>
              <w:t>of this village help each other?</w:t>
            </w:r>
            <w:r w:rsidRPr="00825238">
              <w:rPr>
                <w:rFonts w:ascii="Arial Narrow" w:eastAsia="Times New Roman" w:hAnsi="Arial Narrow" w:cs="Times New Roman"/>
                <w:spacing w:val="-6"/>
                <w:sz w:val="20"/>
                <w:szCs w:val="20"/>
              </w:rPr>
              <w:t xml:space="preserve"> </w:t>
            </w:r>
          </w:p>
        </w:tc>
        <w:tc>
          <w:tcPr>
            <w:tcW w:w="1170" w:type="dxa"/>
            <w:vAlign w:val="center"/>
          </w:tcPr>
          <w:p w14:paraId="74881532"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w:t>
            </w:r>
          </w:p>
        </w:tc>
        <w:tc>
          <w:tcPr>
            <w:tcW w:w="1170" w:type="dxa"/>
            <w:vAlign w:val="center"/>
          </w:tcPr>
          <w:p w14:paraId="23A21866"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2</w:t>
            </w:r>
          </w:p>
        </w:tc>
        <w:tc>
          <w:tcPr>
            <w:tcW w:w="1170" w:type="dxa"/>
            <w:gridSpan w:val="2"/>
            <w:vAlign w:val="center"/>
          </w:tcPr>
          <w:p w14:paraId="1C8ED700"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3</w:t>
            </w:r>
          </w:p>
        </w:tc>
        <w:tc>
          <w:tcPr>
            <w:tcW w:w="1170" w:type="dxa"/>
            <w:vAlign w:val="center"/>
          </w:tcPr>
          <w:p w14:paraId="2EDADB97"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4</w:t>
            </w:r>
          </w:p>
        </w:tc>
        <w:tc>
          <w:tcPr>
            <w:tcW w:w="1170" w:type="dxa"/>
            <w:vAlign w:val="center"/>
          </w:tcPr>
          <w:p w14:paraId="1D26F95D"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5</w:t>
            </w:r>
          </w:p>
        </w:tc>
      </w:tr>
      <w:tr w:rsidR="003673E7" w:rsidRPr="00825238" w14:paraId="6E3D2FF2" w14:textId="77777777" w:rsidTr="003673E7">
        <w:trPr>
          <w:trHeight w:hRule="exact" w:val="343"/>
        </w:trPr>
        <w:tc>
          <w:tcPr>
            <w:tcW w:w="10635" w:type="dxa"/>
            <w:gridSpan w:val="8"/>
            <w:vAlign w:val="bottom"/>
          </w:tcPr>
          <w:p w14:paraId="597B6777" w14:textId="77777777" w:rsidR="003673E7" w:rsidRPr="00825238" w:rsidRDefault="003673E7" w:rsidP="00B04E1B">
            <w:pPr>
              <w:pStyle w:val="Questions"/>
              <w:rPr>
                <w:sz w:val="10"/>
                <w:szCs w:val="10"/>
              </w:rPr>
            </w:pPr>
          </w:p>
        </w:tc>
      </w:tr>
      <w:tr w:rsidR="003673E7" w:rsidRPr="00825238" w14:paraId="59ACA23D" w14:textId="77777777" w:rsidTr="003673E7">
        <w:trPr>
          <w:trHeight w:hRule="exact" w:val="712"/>
        </w:trPr>
        <w:tc>
          <w:tcPr>
            <w:tcW w:w="4518" w:type="dxa"/>
            <w:shd w:val="clear" w:color="auto" w:fill="auto"/>
          </w:tcPr>
          <w:p w14:paraId="3C655073" w14:textId="77777777" w:rsidR="003673E7" w:rsidRPr="00825238" w:rsidRDefault="003673E7" w:rsidP="00B04E1B">
            <w:pPr>
              <w:spacing w:before="6" w:line="250" w:lineRule="auto"/>
              <w:ind w:left="121" w:right="908"/>
              <w:rPr>
                <w:rFonts w:ascii="Arial Narrow" w:eastAsia="Iskoola Pota" w:hAnsi="Arial Narrow" w:cs="Iskoola Pota"/>
                <w:spacing w:val="4"/>
                <w:sz w:val="20"/>
                <w:szCs w:val="20"/>
              </w:rPr>
            </w:pPr>
          </w:p>
        </w:tc>
        <w:tc>
          <w:tcPr>
            <w:tcW w:w="2634" w:type="dxa"/>
            <w:gridSpan w:val="4"/>
            <w:shd w:val="clear" w:color="auto" w:fill="auto"/>
            <w:vAlign w:val="center"/>
          </w:tcPr>
          <w:p w14:paraId="15CC173C"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1=Yes go to (b)</w:t>
            </w:r>
          </w:p>
          <w:p w14:paraId="51A408E6"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 xml:space="preserve">2=No  </w:t>
            </w:r>
          </w:p>
        </w:tc>
        <w:tc>
          <w:tcPr>
            <w:tcW w:w="3483" w:type="dxa"/>
            <w:gridSpan w:val="3"/>
            <w:shd w:val="clear" w:color="auto" w:fill="auto"/>
          </w:tcPr>
          <w:p w14:paraId="1CF650EC" w14:textId="77777777" w:rsidR="003673E7" w:rsidRPr="00825238" w:rsidRDefault="003673E7" w:rsidP="003673E7">
            <w:pPr>
              <w:pStyle w:val="Questions"/>
              <w:rPr>
                <w:b w:val="0"/>
                <w:bCs w:val="0"/>
              </w:rPr>
            </w:pPr>
            <w:r w:rsidRPr="00825238">
              <w:rPr>
                <w:b w:val="0"/>
                <w:bCs w:val="0"/>
              </w:rPr>
              <w:t>(b)</w:t>
            </w:r>
          </w:p>
          <w:p w14:paraId="308B40C2" w14:textId="77777777" w:rsidR="003673E7" w:rsidRPr="00825238" w:rsidRDefault="003673E7" w:rsidP="003673E7">
            <w:pPr>
              <w:pStyle w:val="Questions"/>
            </w:pPr>
            <w:r w:rsidRPr="00825238">
              <w:rPr>
                <w:b w:val="0"/>
                <w:bCs w:val="0"/>
              </w:rPr>
              <w:t>If yes, do you do this</w:t>
            </w:r>
            <w:r w:rsidRPr="00825238">
              <w:t>?</w:t>
            </w:r>
          </w:p>
          <w:p w14:paraId="69400FD7" w14:textId="77777777" w:rsidR="003673E7" w:rsidRPr="00825238" w:rsidRDefault="003673E7" w:rsidP="003673E7">
            <w:pPr>
              <w:jc w:val="center"/>
              <w:rPr>
                <w:rFonts w:ascii="Arial Narrow" w:hAnsi="Arial Narrow"/>
                <w:sz w:val="20"/>
                <w:szCs w:val="20"/>
              </w:rPr>
            </w:pPr>
            <w:r w:rsidRPr="00825238">
              <w:t>1=Yes  2=No</w:t>
            </w:r>
          </w:p>
        </w:tc>
      </w:tr>
      <w:tr w:rsidR="003673E7" w:rsidRPr="00825238" w14:paraId="2693279F" w14:textId="77777777" w:rsidTr="003673E7">
        <w:trPr>
          <w:trHeight w:hRule="exact" w:val="454"/>
        </w:trPr>
        <w:tc>
          <w:tcPr>
            <w:tcW w:w="4518" w:type="dxa"/>
          </w:tcPr>
          <w:p w14:paraId="4ED8F705" w14:textId="77777777" w:rsidR="003673E7" w:rsidRPr="00825238" w:rsidRDefault="003673E7" w:rsidP="00FC7C0E">
            <w:pPr>
              <w:pStyle w:val="ListParagraph"/>
              <w:numPr>
                <w:ilvl w:val="0"/>
                <w:numId w:val="12"/>
              </w:numPr>
              <w:spacing w:line="204" w:lineRule="exact"/>
              <w:ind w:right="-20"/>
              <w:rPr>
                <w:rFonts w:ascii="Arial Narrow" w:eastAsia="Iskoola Pota" w:hAnsi="Arial Narrow" w:cs="Iskoola Pota"/>
                <w:sz w:val="20"/>
                <w:szCs w:val="20"/>
              </w:rPr>
            </w:pPr>
            <w:r w:rsidRPr="00825238">
              <w:rPr>
                <w:rFonts w:ascii="Arial Narrow" w:eastAsia="Iskoola Pota" w:hAnsi="Arial Narrow" w:cs="Iskoola Pota"/>
                <w:sz w:val="20"/>
                <w:szCs w:val="20"/>
              </w:rPr>
              <w:t>Do farmers in this village sha</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e</w:t>
            </w:r>
            <w:r w:rsidRPr="00825238">
              <w:rPr>
                <w:rFonts w:ascii="Arial Narrow" w:eastAsia="Iskoola Pota" w:hAnsi="Arial Narrow" w:cs="Iskoola Pota"/>
                <w:spacing w:val="-10"/>
                <w:sz w:val="20"/>
                <w:szCs w:val="20"/>
              </w:rPr>
              <w:t xml:space="preserve"> </w:t>
            </w:r>
            <w:r w:rsidRPr="00825238">
              <w:rPr>
                <w:rFonts w:ascii="Arial Narrow" w:eastAsia="Iskoola Pota" w:hAnsi="Arial Narrow" w:cs="Iskoola Pota"/>
                <w:spacing w:val="-2"/>
                <w:sz w:val="20"/>
                <w:szCs w:val="20"/>
              </w:rPr>
              <w:t>f</w:t>
            </w:r>
            <w:r w:rsidRPr="00825238">
              <w:rPr>
                <w:rFonts w:ascii="Arial Narrow" w:eastAsia="Iskoola Pota" w:hAnsi="Arial Narrow" w:cs="Iskoola Pota"/>
                <w:sz w:val="20"/>
                <w:szCs w:val="20"/>
              </w:rPr>
              <w:t>a</w:t>
            </w:r>
            <w:r w:rsidRPr="00825238">
              <w:rPr>
                <w:rFonts w:ascii="Arial Narrow" w:eastAsia="Iskoola Pota" w:hAnsi="Arial Narrow" w:cs="Iskoola Pota"/>
                <w:spacing w:val="3"/>
                <w:sz w:val="20"/>
                <w:szCs w:val="20"/>
              </w:rPr>
              <w:t>r</w:t>
            </w:r>
            <w:r w:rsidRPr="00825238">
              <w:rPr>
                <w:rFonts w:ascii="Arial Narrow" w:eastAsia="Iskoola Pota" w:hAnsi="Arial Narrow" w:cs="Iskoola Pota"/>
                <w:spacing w:val="-1"/>
                <w:sz w:val="20"/>
                <w:szCs w:val="20"/>
              </w:rPr>
              <w:t>m</w:t>
            </w:r>
            <w:r w:rsidRPr="00825238">
              <w:rPr>
                <w:rFonts w:ascii="Arial Narrow" w:eastAsia="Iskoola Pota" w:hAnsi="Arial Narrow" w:cs="Iskoola Pota"/>
                <w:spacing w:val="1"/>
                <w:sz w:val="20"/>
                <w:szCs w:val="20"/>
              </w:rPr>
              <w:t>i</w:t>
            </w:r>
            <w:r w:rsidRPr="00825238">
              <w:rPr>
                <w:rFonts w:ascii="Arial Narrow" w:eastAsia="Iskoola Pota" w:hAnsi="Arial Narrow" w:cs="Iskoola Pota"/>
                <w:sz w:val="20"/>
                <w:szCs w:val="20"/>
              </w:rPr>
              <w:t xml:space="preserve">ng </w:t>
            </w:r>
            <w:r w:rsidRPr="00825238">
              <w:rPr>
                <w:rFonts w:ascii="Arial Narrow" w:eastAsia="Iskoola Pota" w:hAnsi="Arial Narrow" w:cs="Iskoola Pota"/>
                <w:spacing w:val="-2"/>
                <w:sz w:val="20"/>
                <w:szCs w:val="20"/>
              </w:rPr>
              <w:t>e</w:t>
            </w:r>
            <w:r w:rsidRPr="00825238">
              <w:rPr>
                <w:rFonts w:ascii="Arial Narrow" w:eastAsia="Iskoola Pota" w:hAnsi="Arial Narrow" w:cs="Iskoola Pota"/>
                <w:sz w:val="20"/>
                <w:szCs w:val="20"/>
              </w:rPr>
              <w:t>qu</w:t>
            </w:r>
            <w:r w:rsidRPr="00825238">
              <w:rPr>
                <w:rFonts w:ascii="Arial Narrow" w:eastAsia="Iskoola Pota" w:hAnsi="Arial Narrow" w:cs="Iskoola Pota"/>
                <w:spacing w:val="1"/>
                <w:sz w:val="20"/>
                <w:szCs w:val="20"/>
              </w:rPr>
              <w:t>i</w:t>
            </w:r>
            <w:r w:rsidRPr="00825238">
              <w:rPr>
                <w:rFonts w:ascii="Arial Narrow" w:eastAsia="Iskoola Pota" w:hAnsi="Arial Narrow" w:cs="Iskoola Pota"/>
                <w:sz w:val="20"/>
                <w:szCs w:val="20"/>
              </w:rPr>
              <w:t>p</w:t>
            </w:r>
            <w:r w:rsidRPr="00825238">
              <w:rPr>
                <w:rFonts w:ascii="Arial Narrow" w:eastAsia="Iskoola Pota" w:hAnsi="Arial Narrow" w:cs="Iskoola Pota"/>
                <w:spacing w:val="1"/>
                <w:sz w:val="20"/>
                <w:szCs w:val="20"/>
              </w:rPr>
              <w:t>m</w:t>
            </w:r>
            <w:r w:rsidRPr="00825238">
              <w:rPr>
                <w:rFonts w:ascii="Arial Narrow" w:eastAsia="Iskoola Pota" w:hAnsi="Arial Narrow" w:cs="Iskoola Pota"/>
                <w:sz w:val="20"/>
                <w:szCs w:val="20"/>
              </w:rPr>
              <w:t>ent</w:t>
            </w:r>
            <w:r w:rsidRPr="00825238">
              <w:rPr>
                <w:rFonts w:ascii="Arial Narrow" w:eastAsia="Iskoola Pota" w:hAnsi="Arial Narrow" w:cs="Iskoola Pota"/>
                <w:spacing w:val="-14"/>
                <w:sz w:val="20"/>
                <w:szCs w:val="20"/>
              </w:rPr>
              <w:t xml:space="preserve"> </w:t>
            </w:r>
            <w:r w:rsidRPr="00825238">
              <w:rPr>
                <w:rFonts w:ascii="Arial Narrow" w:eastAsia="Iskoola Pota" w:hAnsi="Arial Narrow" w:cs="Iskoola Pota"/>
                <w:sz w:val="20"/>
                <w:szCs w:val="20"/>
              </w:rPr>
              <w:t>such</w:t>
            </w:r>
            <w:r w:rsidRPr="00825238">
              <w:rPr>
                <w:rFonts w:ascii="Arial Narrow" w:eastAsia="Iskoola Pota" w:hAnsi="Arial Narrow" w:cs="Iskoola Pota"/>
                <w:spacing w:val="-9"/>
                <w:sz w:val="20"/>
                <w:szCs w:val="20"/>
              </w:rPr>
              <w:t xml:space="preserve"> </w:t>
            </w:r>
            <w:r w:rsidRPr="00825238">
              <w:rPr>
                <w:rFonts w:ascii="Arial Narrow" w:eastAsia="Iskoola Pota" w:hAnsi="Arial Narrow" w:cs="Iskoola Pota"/>
                <w:sz w:val="20"/>
                <w:szCs w:val="20"/>
              </w:rPr>
              <w:t>as</w:t>
            </w:r>
            <w:r w:rsidRPr="00825238">
              <w:rPr>
                <w:rFonts w:ascii="Arial Narrow" w:eastAsia="Iskoola Pota" w:hAnsi="Arial Narrow" w:cs="Iskoola Pota"/>
                <w:spacing w:val="-2"/>
                <w:sz w:val="20"/>
                <w:szCs w:val="20"/>
              </w:rPr>
              <w:t xml:space="preserve"> </w:t>
            </w:r>
            <w:r w:rsidRPr="00825238">
              <w:rPr>
                <w:rFonts w:ascii="Arial Narrow" w:eastAsia="Iskoola Pota" w:hAnsi="Arial Narrow" w:cs="Iskoola Pota"/>
                <w:spacing w:val="1"/>
                <w:sz w:val="20"/>
                <w:szCs w:val="20"/>
              </w:rPr>
              <w:t>tr</w:t>
            </w:r>
            <w:r w:rsidRPr="00825238">
              <w:rPr>
                <w:rFonts w:ascii="Arial Narrow" w:eastAsia="Iskoola Pota" w:hAnsi="Arial Narrow" w:cs="Iskoola Pota"/>
                <w:sz w:val="20"/>
                <w:szCs w:val="20"/>
              </w:rPr>
              <w:t>ac</w:t>
            </w:r>
            <w:r w:rsidRPr="00825238">
              <w:rPr>
                <w:rFonts w:ascii="Arial Narrow" w:eastAsia="Iskoola Pota" w:hAnsi="Arial Narrow" w:cs="Iskoola Pota"/>
                <w:spacing w:val="4"/>
                <w:sz w:val="20"/>
                <w:szCs w:val="20"/>
              </w:rPr>
              <w:t>t</w:t>
            </w:r>
            <w:r w:rsidRPr="00825238">
              <w:rPr>
                <w:rFonts w:ascii="Arial Narrow" w:eastAsia="Iskoola Pota" w:hAnsi="Arial Narrow" w:cs="Iskoola Pota"/>
                <w:spacing w:val="-5"/>
                <w:sz w:val="20"/>
                <w:szCs w:val="20"/>
              </w:rPr>
              <w:t>o</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s,</w:t>
            </w:r>
            <w:r w:rsidRPr="00825238">
              <w:rPr>
                <w:rFonts w:ascii="Arial Narrow" w:eastAsia="Iskoola Pota" w:hAnsi="Arial Narrow" w:cs="Iskoola Pota"/>
                <w:spacing w:val="-10"/>
                <w:sz w:val="20"/>
                <w:szCs w:val="20"/>
              </w:rPr>
              <w:t xml:space="preserve"> </w:t>
            </w:r>
            <w:r w:rsidRPr="00825238">
              <w:rPr>
                <w:rFonts w:ascii="Arial Narrow" w:eastAsia="Iskoola Pota" w:hAnsi="Arial Narrow" w:cs="Iskoola Pota"/>
                <w:sz w:val="20"/>
                <w:szCs w:val="20"/>
              </w:rPr>
              <w:t>s</w:t>
            </w:r>
            <w:r w:rsidRPr="00825238">
              <w:rPr>
                <w:rFonts w:ascii="Arial Narrow" w:eastAsia="Iskoola Pota" w:hAnsi="Arial Narrow" w:cs="Iskoola Pota"/>
                <w:spacing w:val="-2"/>
                <w:sz w:val="20"/>
                <w:szCs w:val="20"/>
              </w:rPr>
              <w:t>p</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a</w:t>
            </w:r>
            <w:r w:rsidRPr="00825238">
              <w:rPr>
                <w:rFonts w:ascii="Arial Narrow" w:eastAsia="Iskoola Pota" w:hAnsi="Arial Narrow" w:cs="Iskoola Pota"/>
                <w:spacing w:val="-3"/>
                <w:sz w:val="20"/>
                <w:szCs w:val="20"/>
              </w:rPr>
              <w:t>y</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3"/>
                <w:sz w:val="20"/>
                <w:szCs w:val="20"/>
              </w:rPr>
              <w:t>r</w:t>
            </w:r>
            <w:r w:rsidRPr="00825238">
              <w:rPr>
                <w:rFonts w:ascii="Arial Narrow" w:eastAsia="Iskoola Pota" w:hAnsi="Arial Narrow" w:cs="Iskoola Pota"/>
                <w:sz w:val="20"/>
                <w:szCs w:val="20"/>
              </w:rPr>
              <w:t>s</w:t>
            </w:r>
            <w:r w:rsidRPr="00825238">
              <w:rPr>
                <w:rFonts w:ascii="Arial Narrow" w:eastAsia="Iskoola Pota" w:hAnsi="Arial Narrow" w:cs="Iskoola Pota"/>
                <w:spacing w:val="-9"/>
                <w:sz w:val="20"/>
                <w:szCs w:val="20"/>
              </w:rPr>
              <w:t xml:space="preserve"> </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1"/>
                <w:sz w:val="20"/>
                <w:szCs w:val="20"/>
              </w:rPr>
              <w:t>t</w:t>
            </w:r>
            <w:r w:rsidRPr="00825238">
              <w:rPr>
                <w:rFonts w:ascii="Arial Narrow" w:eastAsia="Iskoola Pota" w:hAnsi="Arial Narrow" w:cs="Iskoola Pota"/>
                <w:sz w:val="20"/>
                <w:szCs w:val="20"/>
              </w:rPr>
              <w:t>c. among families in this village</w:t>
            </w:r>
          </w:p>
        </w:tc>
        <w:tc>
          <w:tcPr>
            <w:tcW w:w="2634" w:type="dxa"/>
            <w:gridSpan w:val="4"/>
            <w:vAlign w:val="center"/>
          </w:tcPr>
          <w:p w14:paraId="74895421" w14:textId="77777777" w:rsidR="003673E7" w:rsidRPr="00825238" w:rsidRDefault="003673E7" w:rsidP="003673E7">
            <w:pPr>
              <w:jc w:val="center"/>
              <w:rPr>
                <w:rFonts w:ascii="Arial Narrow" w:hAnsi="Arial Narrow"/>
                <w:sz w:val="20"/>
                <w:szCs w:val="20"/>
              </w:rPr>
            </w:pPr>
            <w:r w:rsidRPr="00825238">
              <w:rPr>
                <w:rFonts w:ascii="Arial Narrow" w:hAnsi="Arial Narrow"/>
                <w:sz w:val="20"/>
                <w:szCs w:val="20"/>
              </w:rPr>
              <w:t>1          2</w:t>
            </w:r>
          </w:p>
        </w:tc>
        <w:tc>
          <w:tcPr>
            <w:tcW w:w="3483" w:type="dxa"/>
            <w:gridSpan w:val="3"/>
            <w:vAlign w:val="center"/>
          </w:tcPr>
          <w:p w14:paraId="536D639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265F42E3" w14:textId="77777777" w:rsidTr="003673E7">
        <w:trPr>
          <w:trHeight w:hRule="exact" w:val="478"/>
        </w:trPr>
        <w:tc>
          <w:tcPr>
            <w:tcW w:w="4518" w:type="dxa"/>
          </w:tcPr>
          <w:p w14:paraId="7663D154" w14:textId="33600882" w:rsidR="003673E7" w:rsidRPr="00825238" w:rsidRDefault="003673E7" w:rsidP="00FC7C0E">
            <w:pPr>
              <w:pStyle w:val="ListParagraph"/>
              <w:numPr>
                <w:ilvl w:val="0"/>
                <w:numId w:val="12"/>
              </w:numPr>
              <w:spacing w:line="204" w:lineRule="exact"/>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Do farmers in this village practice attam</w:t>
            </w:r>
            <w:r w:rsidR="00B47ECD" w:rsidRPr="00825238">
              <w:rPr>
                <w:rFonts w:ascii="Arial Narrow" w:eastAsia="Times New Roman" w:hAnsi="Arial Narrow" w:cs="Times New Roman"/>
                <w:sz w:val="20"/>
                <w:szCs w:val="20"/>
              </w:rPr>
              <w:t>t</w:t>
            </w:r>
            <w:r w:rsidRPr="00825238">
              <w:rPr>
                <w:rFonts w:ascii="Arial Narrow" w:eastAsia="Times New Roman" w:hAnsi="Arial Narrow" w:cs="Times New Roman"/>
                <w:sz w:val="20"/>
                <w:szCs w:val="20"/>
              </w:rPr>
              <w:t>/h</w:t>
            </w:r>
            <w:r w:rsidRPr="00825238">
              <w:rPr>
                <w:rFonts w:ascii="Arial Narrow" w:eastAsia="Times New Roman" w:hAnsi="Arial Narrow" w:cs="Times New Roman"/>
                <w:spacing w:val="1"/>
                <w:sz w:val="20"/>
                <w:szCs w:val="20"/>
              </w:rPr>
              <w:t>el</w:t>
            </w:r>
            <w:r w:rsidRPr="00825238">
              <w:rPr>
                <w:rFonts w:ascii="Arial Narrow" w:eastAsia="Times New Roman" w:hAnsi="Arial Narrow" w:cs="Times New Roman"/>
                <w:sz w:val="20"/>
                <w:szCs w:val="20"/>
              </w:rPr>
              <w:t>p</w:t>
            </w:r>
            <w:r w:rsidRPr="00825238">
              <w:rPr>
                <w:rFonts w:ascii="Arial Narrow" w:eastAsia="Times New Roman" w:hAnsi="Arial Narrow" w:cs="Times New Roman"/>
                <w:spacing w:val="10"/>
                <w:sz w:val="20"/>
                <w:szCs w:val="20"/>
              </w:rPr>
              <w:t xml:space="preserve"> </w:t>
            </w:r>
            <w:r w:rsidRPr="00825238">
              <w:rPr>
                <w:rFonts w:ascii="Arial Narrow" w:eastAsia="Times New Roman" w:hAnsi="Arial Narrow" w:cs="Times New Roman"/>
                <w:spacing w:val="1"/>
                <w:sz w:val="20"/>
                <w:szCs w:val="20"/>
              </w:rPr>
              <w:t>eac</w:t>
            </w:r>
            <w:r w:rsidRPr="00825238">
              <w:rPr>
                <w:rFonts w:ascii="Arial Narrow" w:eastAsia="Times New Roman" w:hAnsi="Arial Narrow" w:cs="Times New Roman"/>
                <w:sz w:val="20"/>
                <w:szCs w:val="20"/>
              </w:rPr>
              <w:t>h</w:t>
            </w:r>
            <w:r w:rsidRPr="00825238">
              <w:rPr>
                <w:rFonts w:ascii="Arial Narrow" w:eastAsia="Times New Roman" w:hAnsi="Arial Narrow" w:cs="Times New Roman"/>
                <w:spacing w:val="13"/>
                <w:sz w:val="20"/>
                <w:szCs w:val="20"/>
              </w:rPr>
              <w:t xml:space="preserve"> </w:t>
            </w:r>
            <w:r w:rsidRPr="00825238">
              <w:rPr>
                <w:rFonts w:ascii="Arial Narrow" w:eastAsia="Times New Roman" w:hAnsi="Arial Narrow" w:cs="Times New Roman"/>
                <w:spacing w:val="-2"/>
                <w:sz w:val="20"/>
                <w:szCs w:val="20"/>
              </w:rPr>
              <w:t>o</w:t>
            </w:r>
            <w:r w:rsidRPr="00825238">
              <w:rPr>
                <w:rFonts w:ascii="Arial Narrow" w:eastAsia="Times New Roman" w:hAnsi="Arial Narrow" w:cs="Times New Roman"/>
                <w:spacing w:val="3"/>
                <w:sz w:val="20"/>
                <w:szCs w:val="20"/>
              </w:rPr>
              <w:t>t</w:t>
            </w:r>
            <w:r w:rsidRPr="00825238">
              <w:rPr>
                <w:rFonts w:ascii="Arial Narrow" w:eastAsia="Times New Roman" w:hAnsi="Arial Narrow" w:cs="Times New Roman"/>
                <w:spacing w:val="-2"/>
                <w:sz w:val="20"/>
                <w:szCs w:val="20"/>
              </w:rPr>
              <w:t>h</w:t>
            </w:r>
            <w:r w:rsidRPr="00825238">
              <w:rPr>
                <w:rFonts w:ascii="Arial Narrow" w:eastAsia="Times New Roman" w:hAnsi="Arial Narrow" w:cs="Times New Roman"/>
                <w:spacing w:val="1"/>
                <w:sz w:val="20"/>
                <w:szCs w:val="20"/>
              </w:rPr>
              <w:t>e</w:t>
            </w:r>
            <w:r w:rsidRPr="00825238">
              <w:rPr>
                <w:rFonts w:ascii="Arial Narrow" w:eastAsia="Times New Roman" w:hAnsi="Arial Narrow" w:cs="Times New Roman"/>
                <w:sz w:val="20"/>
                <w:szCs w:val="20"/>
              </w:rPr>
              <w:t>r</w:t>
            </w:r>
            <w:r w:rsidRPr="00825238">
              <w:rPr>
                <w:rFonts w:ascii="Arial Narrow" w:eastAsia="Times New Roman" w:hAnsi="Arial Narrow" w:cs="Times New Roman"/>
                <w:spacing w:val="14"/>
                <w:sz w:val="20"/>
                <w:szCs w:val="20"/>
              </w:rPr>
              <w:t xml:space="preserve"> </w:t>
            </w:r>
            <w:r w:rsidRPr="00825238">
              <w:rPr>
                <w:rFonts w:ascii="Arial Narrow" w:eastAsia="Times New Roman" w:hAnsi="Arial Narrow" w:cs="Times New Roman"/>
                <w:spacing w:val="3"/>
                <w:sz w:val="20"/>
                <w:szCs w:val="20"/>
              </w:rPr>
              <w:t>for farming activities without taking money</w:t>
            </w:r>
          </w:p>
        </w:tc>
        <w:tc>
          <w:tcPr>
            <w:tcW w:w="2634" w:type="dxa"/>
            <w:gridSpan w:val="4"/>
          </w:tcPr>
          <w:p w14:paraId="6E628A29"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555B3078"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350F0CC6" w14:textId="77777777" w:rsidTr="003673E7">
        <w:trPr>
          <w:trHeight w:hRule="exact" w:val="658"/>
        </w:trPr>
        <w:tc>
          <w:tcPr>
            <w:tcW w:w="4518" w:type="dxa"/>
          </w:tcPr>
          <w:p w14:paraId="2F95C965" w14:textId="77777777" w:rsidR="003673E7" w:rsidRPr="00825238" w:rsidRDefault="003673E7" w:rsidP="00FC7C0E">
            <w:pPr>
              <w:pStyle w:val="ListParagraph"/>
              <w:numPr>
                <w:ilvl w:val="0"/>
                <w:numId w:val="12"/>
              </w:numPr>
              <w:spacing w:line="201" w:lineRule="exact"/>
              <w:ind w:right="-20"/>
              <w:rPr>
                <w:rFonts w:ascii="Arial Narrow" w:eastAsia="Iskoola Pota" w:hAnsi="Arial Narrow" w:cs="Iskoola Pota"/>
                <w:sz w:val="20"/>
                <w:szCs w:val="20"/>
              </w:rPr>
            </w:pPr>
            <w:r w:rsidRPr="00825238">
              <w:rPr>
                <w:rFonts w:ascii="Arial Narrow" w:eastAsia="Iskoola Pota" w:hAnsi="Arial Narrow" w:cs="Iskoola Pota"/>
                <w:sz w:val="20"/>
                <w:szCs w:val="20"/>
              </w:rPr>
              <w:t xml:space="preserve">Is this village doing </w:t>
            </w:r>
            <w:r w:rsidRPr="00825238">
              <w:rPr>
                <w:rFonts w:ascii="Arial Narrow" w:eastAsia="Iskoola Pota" w:hAnsi="Arial Narrow" w:cs="Iskoola Pota"/>
                <w:spacing w:val="3"/>
                <w:sz w:val="20"/>
                <w:szCs w:val="20"/>
              </w:rPr>
              <w:t>yaya kremaya (i.e., all farmers do land preparation and sowing together or doing things like “joined” pest management</w:t>
            </w:r>
          </w:p>
        </w:tc>
        <w:tc>
          <w:tcPr>
            <w:tcW w:w="2634" w:type="dxa"/>
            <w:gridSpan w:val="4"/>
          </w:tcPr>
          <w:p w14:paraId="205BF3BF"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02A2A7E1"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r w:rsidR="003673E7" w:rsidRPr="00825238" w14:paraId="7335357F" w14:textId="77777777" w:rsidTr="003673E7">
        <w:trPr>
          <w:trHeight w:hRule="exact" w:val="454"/>
        </w:trPr>
        <w:tc>
          <w:tcPr>
            <w:tcW w:w="4518" w:type="dxa"/>
          </w:tcPr>
          <w:p w14:paraId="1D69DDF4" w14:textId="5FB1313E" w:rsidR="003673E7" w:rsidRPr="00825238" w:rsidRDefault="003673E7" w:rsidP="00E42F52">
            <w:pPr>
              <w:pStyle w:val="ListParagraph"/>
              <w:numPr>
                <w:ilvl w:val="0"/>
                <w:numId w:val="12"/>
              </w:numPr>
              <w:spacing w:line="206" w:lineRule="exact"/>
              <w:ind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Does this village organize new year festivals</w:t>
            </w:r>
            <w:r w:rsidR="00E42F52" w:rsidRPr="00825238">
              <w:rPr>
                <w:rFonts w:ascii="Arial Narrow" w:eastAsia="Times New Roman" w:hAnsi="Arial Narrow" w:cs="Times New Roman"/>
                <w:sz w:val="20"/>
                <w:szCs w:val="20"/>
              </w:rPr>
              <w:t xml:space="preserve">, </w:t>
            </w:r>
            <w:r w:rsidR="00A0380A" w:rsidRPr="00825238">
              <w:rPr>
                <w:rFonts w:ascii="Arial Narrow" w:eastAsia="Times New Roman" w:hAnsi="Arial Narrow" w:cs="Times New Roman"/>
                <w:sz w:val="20"/>
                <w:szCs w:val="20"/>
              </w:rPr>
              <w:t>Processions (Perahera)</w:t>
            </w:r>
            <w:r w:rsidR="00E42F52" w:rsidRPr="00825238">
              <w:rPr>
                <w:rFonts w:ascii="Arial Narrow" w:eastAsia="Times New Roman" w:hAnsi="Arial Narrow" w:cs="Times New Roman"/>
                <w:sz w:val="20"/>
                <w:szCs w:val="20"/>
              </w:rPr>
              <w:t>, Dansal etc</w:t>
            </w:r>
          </w:p>
        </w:tc>
        <w:tc>
          <w:tcPr>
            <w:tcW w:w="2634" w:type="dxa"/>
            <w:gridSpan w:val="4"/>
          </w:tcPr>
          <w:p w14:paraId="017491D7" w14:textId="77777777" w:rsidR="003673E7" w:rsidRPr="00825238" w:rsidRDefault="003673E7" w:rsidP="003673E7">
            <w:pPr>
              <w:jc w:val="center"/>
            </w:pPr>
            <w:r w:rsidRPr="00825238">
              <w:rPr>
                <w:rFonts w:ascii="Arial Narrow" w:hAnsi="Arial Narrow"/>
                <w:sz w:val="20"/>
                <w:szCs w:val="20"/>
              </w:rPr>
              <w:t>1          2</w:t>
            </w:r>
          </w:p>
        </w:tc>
        <w:tc>
          <w:tcPr>
            <w:tcW w:w="3483" w:type="dxa"/>
            <w:gridSpan w:val="3"/>
            <w:vAlign w:val="center"/>
          </w:tcPr>
          <w:p w14:paraId="700BA16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[do you help organize]</w:t>
            </w:r>
          </w:p>
          <w:p w14:paraId="093C8E8C" w14:textId="77777777" w:rsidR="003673E7" w:rsidRPr="00825238" w:rsidRDefault="003673E7" w:rsidP="00B04E1B">
            <w:pPr>
              <w:jc w:val="center"/>
              <w:rPr>
                <w:rFonts w:ascii="Arial Narrow" w:hAnsi="Arial Narrow"/>
                <w:sz w:val="20"/>
                <w:szCs w:val="20"/>
              </w:rPr>
            </w:pPr>
            <w:r w:rsidRPr="00825238">
              <w:rPr>
                <w:rFonts w:ascii="Arial Narrow" w:hAnsi="Arial Narrow"/>
                <w:sz w:val="20"/>
                <w:szCs w:val="20"/>
              </w:rPr>
              <w:t>1    2</w:t>
            </w:r>
          </w:p>
        </w:tc>
      </w:tr>
    </w:tbl>
    <w:p w14:paraId="5B524285" w14:textId="77777777" w:rsidR="001A2AC2" w:rsidRPr="00825238" w:rsidRDefault="001A2AC2" w:rsidP="001A2AC2">
      <w:pPr>
        <w:spacing w:line="177" w:lineRule="exact"/>
        <w:ind w:left="106" w:right="-20"/>
        <w:rPr>
          <w:rFonts w:ascii="Arial Narrow" w:eastAsia="Iskoola Pota" w:hAnsi="Arial Narrow" w:cs="Iskoola Pota"/>
          <w:sz w:val="20"/>
          <w:szCs w:val="20"/>
        </w:rPr>
      </w:pPr>
    </w:p>
    <w:p w14:paraId="7DCECC0B" w14:textId="77777777" w:rsidR="001A2AC2" w:rsidRPr="00825238" w:rsidRDefault="001A2AC2" w:rsidP="001A2AC2">
      <w:pPr>
        <w:spacing w:before="6" w:line="110" w:lineRule="exact"/>
        <w:rPr>
          <w:rFonts w:ascii="Arial Narrow" w:hAnsi="Arial Narrow"/>
          <w:sz w:val="20"/>
          <w:szCs w:val="20"/>
        </w:rPr>
      </w:pPr>
    </w:p>
    <w:p w14:paraId="0176B923" w14:textId="77777777" w:rsidR="00B615CF" w:rsidRPr="00825238" w:rsidRDefault="00B615CF" w:rsidP="00B04E1B">
      <w:pPr>
        <w:spacing w:line="192" w:lineRule="exact"/>
        <w:ind w:left="61" w:right="-20"/>
        <w:rPr>
          <w:rFonts w:ascii="Arial Narrow" w:eastAsia="Iskoola Pota" w:hAnsi="Arial Narrow" w:cs="Iskoola Pota"/>
          <w:spacing w:val="1"/>
          <w:sz w:val="20"/>
          <w:szCs w:val="20"/>
        </w:rPr>
      </w:pPr>
      <w:r w:rsidRPr="00825238">
        <w:rPr>
          <w:rFonts w:ascii="Arial Narrow" w:eastAsia="Times New Roman" w:hAnsi="Arial Narrow" w:cs="Times New Roman"/>
          <w:b/>
          <w:bCs/>
          <w:sz w:val="20"/>
          <w:szCs w:val="20"/>
          <w:lang w:val="fr-FR"/>
        </w:rPr>
        <w:t>Table CAP 2</w:t>
      </w:r>
      <w:r w:rsidRPr="00825238">
        <w:rPr>
          <w:rFonts w:ascii="Arial Narrow" w:eastAsia="Times New Roman" w:hAnsi="Arial Narrow" w:cs="Times New Roman"/>
          <w:b/>
          <w:bCs/>
          <w:sz w:val="20"/>
          <w:szCs w:val="20"/>
        </w:rPr>
        <w:t>: Social Cohesion</w:t>
      </w:r>
    </w:p>
    <w:p w14:paraId="42A91FFF" w14:textId="77777777" w:rsidR="00761804" w:rsidRPr="00825238" w:rsidRDefault="00761804" w:rsidP="00B04E1B">
      <w:pPr>
        <w:spacing w:line="177" w:lineRule="exact"/>
        <w:ind w:left="106" w:right="-20"/>
        <w:rPr>
          <w:rFonts w:ascii="Arial Narrow" w:eastAsia="Times New Roman" w:hAnsi="Arial Narrow" w:cs="Times New Roman"/>
          <w:b/>
          <w:i/>
          <w:sz w:val="20"/>
          <w:szCs w:val="20"/>
        </w:rPr>
      </w:pPr>
    </w:p>
    <w:p w14:paraId="6D3D60E3" w14:textId="77777777" w:rsidR="00B615CF" w:rsidRPr="00825238" w:rsidRDefault="00761804" w:rsidP="003673E7">
      <w:pPr>
        <w:pStyle w:val="Instructions-header"/>
        <w:rPr>
          <w:rFonts w:eastAsia="Times New Roman"/>
          <w:b w:val="0"/>
          <w:i w:val="0"/>
        </w:rPr>
      </w:pPr>
      <w:r w:rsidRPr="00825238">
        <w:rPr>
          <w:rFonts w:eastAsia="Times New Roman"/>
          <w:b w:val="0"/>
          <w:i w:val="0"/>
          <w:color w:val="auto"/>
          <w:spacing w:val="-2"/>
          <w:sz w:val="22"/>
          <w:szCs w:val="22"/>
        </w:rPr>
        <w:t>I will read</w:t>
      </w:r>
      <w:r w:rsidR="00AD6C4A" w:rsidRPr="00825238">
        <w:rPr>
          <w:rFonts w:eastAsia="Times New Roman"/>
          <w:b w:val="0"/>
          <w:i w:val="0"/>
          <w:color w:val="auto"/>
          <w:spacing w:val="-2"/>
          <w:sz w:val="22"/>
          <w:szCs w:val="22"/>
        </w:rPr>
        <w:t xml:space="preserve"> </w:t>
      </w:r>
      <w:r w:rsidRPr="00825238">
        <w:rPr>
          <w:rFonts w:eastAsia="Times New Roman"/>
          <w:b w:val="0"/>
          <w:i w:val="0"/>
          <w:color w:val="auto"/>
          <w:spacing w:val="-2"/>
          <w:sz w:val="22"/>
          <w:szCs w:val="22"/>
        </w:rPr>
        <w:t>out some statement</w:t>
      </w:r>
      <w:r w:rsidR="00AD6C4A" w:rsidRPr="00825238">
        <w:rPr>
          <w:rFonts w:eastAsia="Times New Roman"/>
          <w:b w:val="0"/>
          <w:i w:val="0"/>
          <w:color w:val="auto"/>
          <w:spacing w:val="-2"/>
          <w:sz w:val="22"/>
          <w:szCs w:val="22"/>
        </w:rPr>
        <w:t>s</w:t>
      </w:r>
      <w:r w:rsidRPr="00825238">
        <w:rPr>
          <w:rFonts w:eastAsia="Times New Roman"/>
          <w:b w:val="0"/>
          <w:i w:val="0"/>
          <w:color w:val="auto"/>
          <w:spacing w:val="-2"/>
          <w:sz w:val="22"/>
          <w:szCs w:val="22"/>
        </w:rPr>
        <w:t xml:space="preserve"> about </w:t>
      </w:r>
      <w:r w:rsidR="00AD6C4A" w:rsidRPr="00825238">
        <w:rPr>
          <w:rFonts w:eastAsia="Times New Roman"/>
          <w:b w:val="0"/>
          <w:i w:val="0"/>
          <w:color w:val="auto"/>
          <w:spacing w:val="-2"/>
          <w:sz w:val="22"/>
          <w:szCs w:val="22"/>
        </w:rPr>
        <w:t xml:space="preserve"> </w:t>
      </w:r>
      <w:r w:rsidRPr="00825238">
        <w:rPr>
          <w:rFonts w:eastAsia="Times New Roman"/>
          <w:b w:val="0"/>
          <w:i w:val="0"/>
          <w:color w:val="auto"/>
          <w:sz w:val="22"/>
          <w:szCs w:val="22"/>
        </w:rPr>
        <w:t>how much people help each other in this village</w:t>
      </w:r>
      <w:r w:rsidRPr="00825238">
        <w:rPr>
          <w:rFonts w:eastAsia="Iskoola Pota" w:cs="Iskoola Pota"/>
          <w:b w:val="0"/>
          <w:i w:val="0"/>
          <w:color w:val="auto"/>
          <w:sz w:val="22"/>
          <w:szCs w:val="22"/>
        </w:rPr>
        <w:t xml:space="preserve">  </w:t>
      </w:r>
      <w:r w:rsidR="00AD6C4A" w:rsidRPr="00825238">
        <w:rPr>
          <w:rFonts w:eastAsia="Times New Roman"/>
          <w:b w:val="0"/>
          <w:i w:val="0"/>
          <w:color w:val="auto"/>
          <w:spacing w:val="-2"/>
          <w:sz w:val="22"/>
          <w:szCs w:val="22"/>
        </w:rPr>
        <w:t xml:space="preserve">Please tell me which answer </w:t>
      </w:r>
      <w:r w:rsidRPr="00825238">
        <w:rPr>
          <w:rFonts w:eastAsia="Times New Roman"/>
          <w:b w:val="0"/>
          <w:i w:val="0"/>
          <w:color w:val="auto"/>
          <w:spacing w:val="-2"/>
          <w:sz w:val="22"/>
          <w:szCs w:val="22"/>
        </w:rPr>
        <w:t>best  describe</w:t>
      </w:r>
      <w:r w:rsidR="00AD6C4A" w:rsidRPr="00825238">
        <w:rPr>
          <w:rFonts w:eastAsia="Times New Roman"/>
          <w:b w:val="0"/>
          <w:i w:val="0"/>
          <w:color w:val="auto"/>
          <w:spacing w:val="-2"/>
          <w:sz w:val="22"/>
          <w:szCs w:val="22"/>
        </w:rPr>
        <w:t>s</w:t>
      </w:r>
      <w:r w:rsidRPr="00825238">
        <w:rPr>
          <w:rFonts w:eastAsia="Times New Roman"/>
          <w:b w:val="0"/>
          <w:i w:val="0"/>
          <w:color w:val="auto"/>
          <w:spacing w:val="-2"/>
          <w:sz w:val="22"/>
          <w:szCs w:val="22"/>
        </w:rPr>
        <w:t xml:space="preserve"> your response.</w:t>
      </w:r>
    </w:p>
    <w:tbl>
      <w:tblPr>
        <w:tblW w:w="10725" w:type="dxa"/>
        <w:tblInd w:w="80" w:type="dxa"/>
        <w:tblLayout w:type="fixed"/>
        <w:tblCellMar>
          <w:left w:w="0" w:type="dxa"/>
          <w:right w:w="0" w:type="dxa"/>
        </w:tblCellMar>
        <w:tblLook w:val="01E0" w:firstRow="1" w:lastRow="1" w:firstColumn="1" w:lastColumn="1" w:noHBand="0" w:noVBand="0"/>
      </w:tblPr>
      <w:tblGrid>
        <w:gridCol w:w="244"/>
        <w:gridCol w:w="4748"/>
        <w:gridCol w:w="1433"/>
        <w:gridCol w:w="1433"/>
        <w:gridCol w:w="1433"/>
        <w:gridCol w:w="1434"/>
      </w:tblGrid>
      <w:tr w:rsidR="001A2AC2" w:rsidRPr="00825238" w14:paraId="02B33143" w14:textId="77777777" w:rsidTr="003673E7">
        <w:trPr>
          <w:trHeight w:hRule="exact" w:val="505"/>
        </w:trPr>
        <w:tc>
          <w:tcPr>
            <w:tcW w:w="244" w:type="dxa"/>
            <w:tcBorders>
              <w:top w:val="single" w:sz="4" w:space="0" w:color="auto"/>
              <w:left w:val="single" w:sz="4" w:space="0" w:color="auto"/>
              <w:bottom w:val="single" w:sz="4" w:space="0" w:color="auto"/>
              <w:right w:val="single" w:sz="4" w:space="0" w:color="auto"/>
            </w:tcBorders>
            <w:shd w:val="clear" w:color="auto" w:fill="auto"/>
          </w:tcPr>
          <w:p w14:paraId="66BAD54E" w14:textId="77777777" w:rsidR="001A2AC2" w:rsidRPr="00825238" w:rsidRDefault="001A2AC2"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1</w:t>
            </w:r>
          </w:p>
        </w:tc>
        <w:tc>
          <w:tcPr>
            <w:tcW w:w="4748" w:type="dxa"/>
            <w:tcBorders>
              <w:top w:val="single" w:sz="4" w:space="0" w:color="000000"/>
              <w:left w:val="single" w:sz="4" w:space="0" w:color="auto"/>
              <w:bottom w:val="single" w:sz="4" w:space="0" w:color="000000"/>
              <w:right w:val="single" w:sz="4" w:space="0" w:color="000000"/>
            </w:tcBorders>
            <w:shd w:val="clear" w:color="auto" w:fill="auto"/>
          </w:tcPr>
          <w:p w14:paraId="28960075" w14:textId="77777777" w:rsidR="001A2AC2" w:rsidRPr="00825238" w:rsidRDefault="001A2AC2"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Would you have another farmer take care of your farming activities if you were unable (e.g., bunding, fertilizing)</w:t>
            </w:r>
          </w:p>
        </w:tc>
        <w:tc>
          <w:tcPr>
            <w:tcW w:w="1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C4A4B"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 xml:space="preserve">1 </w:t>
            </w:r>
          </w:p>
          <w:p w14:paraId="0FDAE528"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Yes</w:t>
            </w:r>
          </w:p>
        </w:tc>
        <w:tc>
          <w:tcPr>
            <w:tcW w:w="1433" w:type="dxa"/>
            <w:tcBorders>
              <w:top w:val="single" w:sz="4" w:space="0" w:color="000000"/>
              <w:left w:val="single" w:sz="4" w:space="0" w:color="000000"/>
              <w:bottom w:val="single" w:sz="4" w:space="0" w:color="000000"/>
              <w:right w:val="single" w:sz="3" w:space="0" w:color="000000"/>
            </w:tcBorders>
            <w:shd w:val="clear" w:color="auto" w:fill="auto"/>
            <w:vAlign w:val="center"/>
          </w:tcPr>
          <w:p w14:paraId="5B95F510"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2</w:t>
            </w:r>
          </w:p>
          <w:p w14:paraId="22E7563C" w14:textId="77777777" w:rsidR="001A2AC2" w:rsidRPr="00825238" w:rsidRDefault="001A2AC2" w:rsidP="00B04E1B">
            <w:pPr>
              <w:jc w:val="center"/>
              <w:rPr>
                <w:rFonts w:ascii="Arial Narrow" w:hAnsi="Arial Narrow"/>
                <w:sz w:val="20"/>
                <w:szCs w:val="20"/>
              </w:rPr>
            </w:pPr>
            <w:r w:rsidRPr="00825238">
              <w:rPr>
                <w:rFonts w:ascii="Arial Narrow" w:hAnsi="Arial Narrow"/>
                <w:sz w:val="20"/>
                <w:szCs w:val="20"/>
              </w:rPr>
              <w:t xml:space="preserve">No </w:t>
            </w:r>
          </w:p>
        </w:tc>
        <w:tc>
          <w:tcPr>
            <w:tcW w:w="1433" w:type="dxa"/>
            <w:tcBorders>
              <w:top w:val="single" w:sz="4" w:space="0" w:color="000000"/>
              <w:left w:val="single" w:sz="3" w:space="0" w:color="000000"/>
              <w:bottom w:val="single" w:sz="4" w:space="0" w:color="000000"/>
              <w:right w:val="single" w:sz="4" w:space="0" w:color="auto"/>
            </w:tcBorders>
            <w:shd w:val="clear" w:color="auto" w:fill="auto"/>
            <w:vAlign w:val="center"/>
          </w:tcPr>
          <w:p w14:paraId="1FE3F319" w14:textId="77777777" w:rsidR="001A2AC2" w:rsidRPr="00825238" w:rsidRDefault="001A2AC2" w:rsidP="00B04E1B">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tcPr>
          <w:p w14:paraId="06F1BB82" w14:textId="77777777" w:rsidR="001A2AC2" w:rsidRPr="00825238" w:rsidRDefault="001A2AC2" w:rsidP="00B04E1B">
            <w:pPr>
              <w:jc w:val="center"/>
              <w:rPr>
                <w:rFonts w:ascii="Arial Narrow" w:hAnsi="Arial Narrow"/>
                <w:sz w:val="20"/>
                <w:szCs w:val="20"/>
              </w:rPr>
            </w:pPr>
          </w:p>
        </w:tc>
      </w:tr>
      <w:tr w:rsidR="006E1E5A" w:rsidRPr="00825238" w14:paraId="31DA0207" w14:textId="77777777" w:rsidTr="006C6198">
        <w:trPr>
          <w:trHeight w:hRule="exact" w:val="685"/>
        </w:trPr>
        <w:tc>
          <w:tcPr>
            <w:tcW w:w="244" w:type="dxa"/>
            <w:tcBorders>
              <w:top w:val="single" w:sz="4" w:space="0" w:color="auto"/>
              <w:left w:val="single" w:sz="4" w:space="0" w:color="auto"/>
              <w:bottom w:val="single" w:sz="4" w:space="0" w:color="auto"/>
              <w:right w:val="single" w:sz="4" w:space="0" w:color="auto"/>
            </w:tcBorders>
            <w:shd w:val="clear" w:color="auto" w:fill="auto"/>
          </w:tcPr>
          <w:p w14:paraId="2F75924F" w14:textId="77777777" w:rsidR="006E1E5A" w:rsidRPr="00825238" w:rsidRDefault="006E1E5A"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2</w:t>
            </w:r>
          </w:p>
        </w:tc>
        <w:tc>
          <w:tcPr>
            <w:tcW w:w="4748" w:type="dxa"/>
            <w:tcBorders>
              <w:top w:val="single" w:sz="4" w:space="0" w:color="000000"/>
              <w:left w:val="single" w:sz="4" w:space="0" w:color="auto"/>
              <w:bottom w:val="single" w:sz="4" w:space="0" w:color="000000"/>
              <w:right w:val="single" w:sz="4" w:space="0" w:color="000000"/>
            </w:tcBorders>
            <w:shd w:val="clear" w:color="auto" w:fill="auto"/>
          </w:tcPr>
          <w:p w14:paraId="4C7AB8AB" w14:textId="3ECD02D1" w:rsidR="006E1E5A" w:rsidRPr="00825238" w:rsidRDefault="006E1E5A"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 xml:space="preserve">Do you trust other </w:t>
            </w:r>
            <w:r w:rsidR="00A0380A" w:rsidRPr="00825238">
              <w:rPr>
                <w:rFonts w:ascii="Arial Narrow" w:eastAsia="Iskoola Pota" w:hAnsi="Arial Narrow" w:cs="Iskoola Pota"/>
                <w:spacing w:val="-1"/>
                <w:sz w:val="20"/>
                <w:szCs w:val="20"/>
              </w:rPr>
              <w:t>farmer</w:t>
            </w:r>
            <w:r w:rsidRPr="00825238">
              <w:rPr>
                <w:rFonts w:ascii="Arial Narrow" w:eastAsia="Iskoola Pota" w:hAnsi="Arial Narrow" w:cs="Iskoola Pota"/>
                <w:spacing w:val="-1"/>
                <w:sz w:val="20"/>
                <w:szCs w:val="20"/>
              </w:rPr>
              <w:t>s to do yaya practice/coordinated eradication of insects)</w:t>
            </w:r>
          </w:p>
          <w:p w14:paraId="1B0B4C0B" w14:textId="77777777" w:rsidR="006C6198" w:rsidRPr="00825238" w:rsidRDefault="006C6198" w:rsidP="00B04E1B">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Show card 8</w:t>
            </w:r>
          </w:p>
        </w:tc>
        <w:tc>
          <w:tcPr>
            <w:tcW w:w="1433" w:type="dxa"/>
            <w:tcBorders>
              <w:top w:val="single" w:sz="4" w:space="0" w:color="000000"/>
              <w:left w:val="single" w:sz="4" w:space="0" w:color="000000"/>
              <w:bottom w:val="single" w:sz="4" w:space="0" w:color="000000"/>
              <w:right w:val="single" w:sz="4" w:space="0" w:color="000000"/>
            </w:tcBorders>
            <w:shd w:val="clear" w:color="auto" w:fill="auto"/>
          </w:tcPr>
          <w:p w14:paraId="1B71064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5A09D7A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46A34563" w14:textId="77777777" w:rsidR="006E1E5A" w:rsidRPr="00825238" w:rsidRDefault="006E1E5A" w:rsidP="006E1E5A">
            <w:pPr>
              <w:jc w:val="center"/>
              <w:rPr>
                <w:rFonts w:ascii="Arial Narrow" w:hAnsi="Arial Narrow"/>
                <w:sz w:val="20"/>
                <w:szCs w:val="20"/>
              </w:rPr>
            </w:pPr>
          </w:p>
          <w:p w14:paraId="00A9BC63"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4" w:space="0" w:color="000000"/>
              <w:bottom w:val="single" w:sz="4" w:space="0" w:color="000000"/>
              <w:right w:val="single" w:sz="3" w:space="0" w:color="000000"/>
            </w:tcBorders>
            <w:shd w:val="clear" w:color="auto" w:fill="auto"/>
          </w:tcPr>
          <w:p w14:paraId="0AACD824"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23EC9D1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47527F29" w14:textId="77777777" w:rsidR="006E1E5A" w:rsidRPr="00825238" w:rsidRDefault="006E1E5A" w:rsidP="006E1E5A">
            <w:pPr>
              <w:jc w:val="center"/>
              <w:rPr>
                <w:rFonts w:ascii="Arial Narrow" w:hAnsi="Arial Narrow"/>
                <w:sz w:val="20"/>
                <w:szCs w:val="20"/>
              </w:rPr>
            </w:pPr>
          </w:p>
          <w:p w14:paraId="42E53241"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3" w:space="0" w:color="000000"/>
              <w:bottom w:val="single" w:sz="4" w:space="0" w:color="000000"/>
              <w:right w:val="single" w:sz="4" w:space="0" w:color="auto"/>
            </w:tcBorders>
            <w:shd w:val="clear" w:color="auto" w:fill="auto"/>
          </w:tcPr>
          <w:p w14:paraId="6DC5CE6A"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588C9A70"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250DA41D" w14:textId="77777777" w:rsidR="006E1E5A" w:rsidRPr="00825238" w:rsidRDefault="006E1E5A" w:rsidP="006E1E5A">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75DB5D1"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0114DF22"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18C0C46A" w14:textId="77777777" w:rsidR="006E1E5A" w:rsidRPr="00825238" w:rsidRDefault="006E1E5A" w:rsidP="006E1E5A">
            <w:pPr>
              <w:jc w:val="center"/>
              <w:rPr>
                <w:rFonts w:ascii="Arial Narrow" w:hAnsi="Arial Narrow"/>
                <w:sz w:val="20"/>
                <w:szCs w:val="20"/>
              </w:rPr>
            </w:pPr>
          </w:p>
          <w:p w14:paraId="363BDEAA" w14:textId="77777777" w:rsidR="006E1E5A" w:rsidRPr="00825238" w:rsidRDefault="006E1E5A" w:rsidP="006E1E5A">
            <w:pPr>
              <w:jc w:val="center"/>
              <w:rPr>
                <w:rFonts w:ascii="Arial Narrow" w:hAnsi="Arial Narrow"/>
                <w:sz w:val="20"/>
                <w:szCs w:val="20"/>
              </w:rPr>
            </w:pPr>
          </w:p>
        </w:tc>
      </w:tr>
      <w:tr w:rsidR="006E1E5A" w:rsidRPr="00825238" w14:paraId="5DC6B122" w14:textId="77777777" w:rsidTr="006E1E5A">
        <w:trPr>
          <w:trHeight w:hRule="exact" w:val="703"/>
        </w:trPr>
        <w:tc>
          <w:tcPr>
            <w:tcW w:w="244" w:type="dxa"/>
            <w:tcBorders>
              <w:top w:val="single" w:sz="4" w:space="0" w:color="auto"/>
              <w:left w:val="single" w:sz="4" w:space="0" w:color="auto"/>
              <w:bottom w:val="single" w:sz="4" w:space="0" w:color="auto"/>
              <w:right w:val="single" w:sz="4" w:space="0" w:color="auto"/>
            </w:tcBorders>
            <w:shd w:val="clear" w:color="auto" w:fill="auto"/>
          </w:tcPr>
          <w:p w14:paraId="138C95AC" w14:textId="77777777" w:rsidR="006E1E5A" w:rsidRPr="00825238" w:rsidRDefault="006E1E5A" w:rsidP="00B04E1B">
            <w:pPr>
              <w:spacing w:line="204" w:lineRule="exact"/>
              <w:ind w:left="79" w:right="-20"/>
              <w:rPr>
                <w:rFonts w:ascii="Arial Narrow" w:eastAsia="Times New Roman" w:hAnsi="Arial Narrow" w:cs="Times New Roman"/>
                <w:sz w:val="20"/>
                <w:szCs w:val="20"/>
              </w:rPr>
            </w:pPr>
            <w:r w:rsidRPr="00825238">
              <w:rPr>
                <w:rFonts w:ascii="Arial Narrow" w:eastAsia="Times New Roman" w:hAnsi="Arial Narrow" w:cs="Times New Roman"/>
                <w:sz w:val="20"/>
                <w:szCs w:val="20"/>
              </w:rPr>
              <w:t>3</w:t>
            </w:r>
          </w:p>
        </w:tc>
        <w:tc>
          <w:tcPr>
            <w:tcW w:w="4748" w:type="dxa"/>
            <w:tcBorders>
              <w:top w:val="single" w:sz="4" w:space="0" w:color="000000"/>
              <w:left w:val="single" w:sz="4" w:space="0" w:color="auto"/>
              <w:bottom w:val="single" w:sz="3" w:space="0" w:color="000000"/>
              <w:right w:val="single" w:sz="4" w:space="0" w:color="000000"/>
            </w:tcBorders>
            <w:shd w:val="clear" w:color="auto" w:fill="auto"/>
          </w:tcPr>
          <w:p w14:paraId="135693C5" w14:textId="149DC3F3" w:rsidR="006E1E5A" w:rsidRPr="00825238" w:rsidRDefault="006E1E5A" w:rsidP="00A0380A">
            <w:pPr>
              <w:spacing w:line="199" w:lineRule="exact"/>
              <w:ind w:left="95" w:right="-20"/>
              <w:rPr>
                <w:rFonts w:ascii="Arial Narrow" w:eastAsia="Iskoola Pota" w:hAnsi="Arial Narrow" w:cs="Iskoola Pota"/>
                <w:spacing w:val="-1"/>
                <w:sz w:val="20"/>
                <w:szCs w:val="20"/>
              </w:rPr>
            </w:pPr>
            <w:r w:rsidRPr="00825238">
              <w:rPr>
                <w:rFonts w:ascii="Arial Narrow" w:eastAsia="Iskoola Pota" w:hAnsi="Arial Narrow" w:cs="Iskoola Pota"/>
                <w:spacing w:val="-1"/>
                <w:sz w:val="20"/>
                <w:szCs w:val="20"/>
              </w:rPr>
              <w:t>O</w:t>
            </w:r>
            <w:r w:rsidRPr="00825238">
              <w:rPr>
                <w:rFonts w:ascii="Arial Narrow" w:eastAsia="Iskoola Pota" w:hAnsi="Arial Narrow" w:cs="Iskoola Pota"/>
                <w:sz w:val="20"/>
                <w:szCs w:val="20"/>
              </w:rPr>
              <w:t>v</w:t>
            </w:r>
            <w:r w:rsidRPr="00825238">
              <w:rPr>
                <w:rFonts w:ascii="Arial Narrow" w:eastAsia="Iskoola Pota" w:hAnsi="Arial Narrow" w:cs="Iskoola Pota"/>
                <w:spacing w:val="-2"/>
                <w:sz w:val="20"/>
                <w:szCs w:val="20"/>
              </w:rPr>
              <w:t>e</w:t>
            </w:r>
            <w:r w:rsidRPr="00825238">
              <w:rPr>
                <w:rFonts w:ascii="Arial Narrow" w:eastAsia="Iskoola Pota" w:hAnsi="Arial Narrow" w:cs="Iskoola Pota"/>
                <w:spacing w:val="1"/>
                <w:sz w:val="20"/>
                <w:szCs w:val="20"/>
              </w:rPr>
              <w:t>r</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ll</w:t>
            </w:r>
            <w:r w:rsidRPr="00825238">
              <w:rPr>
                <w:rFonts w:ascii="Arial Narrow" w:eastAsia="Iskoola Pota" w:hAnsi="Arial Narrow" w:cs="Iskoola Pota"/>
                <w:sz w:val="20"/>
                <w:szCs w:val="20"/>
              </w:rPr>
              <w:t>,</w:t>
            </w:r>
            <w:r w:rsidRPr="00825238">
              <w:rPr>
                <w:rFonts w:ascii="Arial Narrow" w:eastAsia="Iskoola Pota" w:hAnsi="Arial Narrow" w:cs="Iskoola Pota"/>
                <w:spacing w:val="-10"/>
                <w:sz w:val="20"/>
                <w:szCs w:val="20"/>
              </w:rPr>
              <w:t xml:space="preserve"> to what extent </w:t>
            </w:r>
            <w:r w:rsidRPr="00825238">
              <w:rPr>
                <w:rFonts w:ascii="Arial Narrow" w:eastAsia="Iskoola Pota" w:hAnsi="Arial Narrow" w:cs="Iskoola Pota"/>
                <w:spacing w:val="2"/>
                <w:sz w:val="20"/>
                <w:szCs w:val="20"/>
              </w:rPr>
              <w:t>d</w:t>
            </w:r>
            <w:r w:rsidRPr="00825238">
              <w:rPr>
                <w:rFonts w:ascii="Arial Narrow" w:eastAsia="Iskoola Pota" w:hAnsi="Arial Narrow" w:cs="Iskoola Pota"/>
                <w:sz w:val="20"/>
                <w:szCs w:val="20"/>
              </w:rPr>
              <w:t>o</w:t>
            </w:r>
            <w:r w:rsidRPr="00825238">
              <w:rPr>
                <w:rFonts w:ascii="Arial Narrow" w:eastAsia="Iskoola Pota" w:hAnsi="Arial Narrow" w:cs="Iskoola Pota"/>
                <w:spacing w:val="-6"/>
                <w:sz w:val="20"/>
                <w:szCs w:val="20"/>
              </w:rPr>
              <w:t xml:space="preserve"> </w:t>
            </w:r>
            <w:r w:rsidRPr="00825238">
              <w:rPr>
                <w:rFonts w:ascii="Arial Narrow" w:eastAsia="Iskoola Pota" w:hAnsi="Arial Narrow" w:cs="Iskoola Pota"/>
                <w:sz w:val="20"/>
                <w:szCs w:val="20"/>
              </w:rPr>
              <w:t>you</w:t>
            </w:r>
            <w:r w:rsidRPr="00825238">
              <w:rPr>
                <w:rFonts w:ascii="Arial Narrow" w:eastAsia="Iskoola Pota" w:hAnsi="Arial Narrow" w:cs="Iskoola Pota"/>
                <w:spacing w:val="-5"/>
                <w:sz w:val="20"/>
                <w:szCs w:val="20"/>
              </w:rPr>
              <w:t xml:space="preserve"> </w:t>
            </w:r>
            <w:r w:rsidRPr="00825238">
              <w:rPr>
                <w:rFonts w:ascii="Arial Narrow" w:eastAsia="Iskoola Pota" w:hAnsi="Arial Narrow" w:cs="Iskoola Pota"/>
                <w:spacing w:val="1"/>
                <w:sz w:val="20"/>
                <w:szCs w:val="20"/>
              </w:rPr>
              <w:t>t</w:t>
            </w:r>
            <w:r w:rsidRPr="00825238">
              <w:rPr>
                <w:rFonts w:ascii="Arial Narrow" w:eastAsia="Iskoola Pota" w:hAnsi="Arial Narrow" w:cs="Iskoola Pota"/>
                <w:spacing w:val="-3"/>
                <w:sz w:val="20"/>
                <w:szCs w:val="20"/>
              </w:rPr>
              <w:t>h</w:t>
            </w:r>
            <w:r w:rsidRPr="00825238">
              <w:rPr>
                <w:rFonts w:ascii="Arial Narrow" w:eastAsia="Iskoola Pota" w:hAnsi="Arial Narrow" w:cs="Iskoola Pota"/>
                <w:spacing w:val="4"/>
                <w:sz w:val="20"/>
                <w:szCs w:val="20"/>
              </w:rPr>
              <w:t>i</w:t>
            </w:r>
            <w:r w:rsidRPr="00825238">
              <w:rPr>
                <w:rFonts w:ascii="Arial Narrow" w:eastAsia="Iskoola Pota" w:hAnsi="Arial Narrow" w:cs="Iskoola Pota"/>
                <w:sz w:val="20"/>
                <w:szCs w:val="20"/>
              </w:rPr>
              <w:t>nk</w:t>
            </w:r>
            <w:r w:rsidRPr="00825238">
              <w:rPr>
                <w:rFonts w:ascii="Arial Narrow" w:eastAsia="Iskoola Pota" w:hAnsi="Arial Narrow" w:cs="Iskoola Pota"/>
                <w:spacing w:val="-7"/>
                <w:sz w:val="20"/>
                <w:szCs w:val="20"/>
              </w:rPr>
              <w:t xml:space="preserve"> </w:t>
            </w:r>
            <w:r w:rsidR="00A0380A" w:rsidRPr="00825238">
              <w:rPr>
                <w:rFonts w:ascii="Arial Narrow" w:eastAsia="Iskoola Pota" w:hAnsi="Arial Narrow" w:cs="Iskoola Pota"/>
                <w:spacing w:val="-7"/>
                <w:sz w:val="20"/>
                <w:szCs w:val="20"/>
              </w:rPr>
              <w:t xml:space="preserve">people in </w:t>
            </w:r>
            <w:r w:rsidRPr="00825238">
              <w:rPr>
                <w:rFonts w:ascii="Arial Narrow" w:eastAsia="Iskoola Pota" w:hAnsi="Arial Narrow" w:cs="Iskoola Pota"/>
                <w:sz w:val="20"/>
                <w:szCs w:val="20"/>
              </w:rPr>
              <w:t>v</w:t>
            </w:r>
            <w:r w:rsidRPr="00825238">
              <w:rPr>
                <w:rFonts w:ascii="Arial Narrow" w:eastAsia="Iskoola Pota" w:hAnsi="Arial Narrow" w:cs="Iskoola Pota"/>
                <w:spacing w:val="-1"/>
                <w:sz w:val="20"/>
                <w:szCs w:val="20"/>
              </w:rPr>
              <w:t>i</w:t>
            </w:r>
            <w:r w:rsidRPr="00825238">
              <w:rPr>
                <w:rFonts w:ascii="Arial Narrow" w:eastAsia="Iskoola Pota" w:hAnsi="Arial Narrow" w:cs="Iskoola Pota"/>
                <w:spacing w:val="1"/>
                <w:sz w:val="20"/>
                <w:szCs w:val="20"/>
              </w:rPr>
              <w:t>ll</w:t>
            </w:r>
            <w:r w:rsidRPr="00825238">
              <w:rPr>
                <w:rFonts w:ascii="Arial Narrow" w:eastAsia="Iskoola Pota" w:hAnsi="Arial Narrow" w:cs="Iskoola Pota"/>
                <w:spacing w:val="3"/>
                <w:sz w:val="20"/>
                <w:szCs w:val="20"/>
              </w:rPr>
              <w:t>a</w:t>
            </w:r>
            <w:r w:rsidRPr="00825238">
              <w:rPr>
                <w:rFonts w:ascii="Arial Narrow" w:eastAsia="Iskoola Pota" w:hAnsi="Arial Narrow" w:cs="Iskoola Pota"/>
                <w:spacing w:val="-3"/>
                <w:sz w:val="20"/>
                <w:szCs w:val="20"/>
              </w:rPr>
              <w:t>g</w:t>
            </w:r>
            <w:r w:rsidRPr="00825238">
              <w:rPr>
                <w:rFonts w:ascii="Arial Narrow" w:eastAsia="Iskoola Pota" w:hAnsi="Arial Narrow" w:cs="Iskoola Pota"/>
                <w:sz w:val="20"/>
                <w:szCs w:val="20"/>
              </w:rPr>
              <w:t>e</w:t>
            </w:r>
            <w:r w:rsidR="00A0380A" w:rsidRPr="00825238">
              <w:rPr>
                <w:rFonts w:ascii="Arial Narrow" w:eastAsia="Iskoola Pota" w:hAnsi="Arial Narrow" w:cs="Iskoola Pota"/>
                <w:sz w:val="20"/>
                <w:szCs w:val="20"/>
              </w:rPr>
              <w:t xml:space="preserve"> </w:t>
            </w:r>
            <w:r w:rsidRPr="00825238">
              <w:rPr>
                <w:rFonts w:ascii="Arial Narrow" w:eastAsia="Iskoola Pota" w:hAnsi="Arial Narrow" w:cs="Iskoola Pota"/>
                <w:sz w:val="20"/>
                <w:szCs w:val="20"/>
              </w:rPr>
              <w:t>a</w:t>
            </w:r>
            <w:r w:rsidRPr="00825238">
              <w:rPr>
                <w:rFonts w:ascii="Arial Narrow" w:eastAsia="Iskoola Pota" w:hAnsi="Arial Narrow" w:cs="Iskoola Pota"/>
                <w:spacing w:val="1"/>
                <w:sz w:val="20"/>
                <w:szCs w:val="20"/>
              </w:rPr>
              <w:t>r</w:t>
            </w:r>
            <w:r w:rsidRPr="00825238">
              <w:rPr>
                <w:rFonts w:ascii="Arial Narrow" w:eastAsia="Iskoola Pota" w:hAnsi="Arial Narrow" w:cs="Iskoola Pota"/>
                <w:sz w:val="20"/>
                <w:szCs w:val="20"/>
              </w:rPr>
              <w:t>e</w:t>
            </w:r>
            <w:r w:rsidRPr="00825238">
              <w:rPr>
                <w:rFonts w:ascii="Arial Narrow" w:eastAsia="Iskoola Pota" w:hAnsi="Arial Narrow" w:cs="Iskoola Pota"/>
                <w:spacing w:val="-6"/>
                <w:sz w:val="20"/>
                <w:szCs w:val="20"/>
              </w:rPr>
              <w:t xml:space="preserve"> </w:t>
            </w:r>
            <w:r w:rsidRPr="00825238">
              <w:rPr>
                <w:rFonts w:ascii="Arial Narrow" w:eastAsia="Iskoola Pota" w:hAnsi="Arial Narrow" w:cs="Iskoola Pota"/>
                <w:spacing w:val="3"/>
                <w:sz w:val="20"/>
                <w:szCs w:val="20"/>
              </w:rPr>
              <w:t>harmonious</w:t>
            </w:r>
            <w:r w:rsidRPr="00825238">
              <w:rPr>
                <w:rFonts w:ascii="Arial Narrow" w:eastAsia="Iskoola Pota" w:hAnsi="Arial Narrow" w:cs="Iskoola Pota"/>
                <w:sz w:val="20"/>
                <w:szCs w:val="20"/>
              </w:rPr>
              <w:t>?</w:t>
            </w:r>
          </w:p>
        </w:tc>
        <w:tc>
          <w:tcPr>
            <w:tcW w:w="1433" w:type="dxa"/>
            <w:tcBorders>
              <w:top w:val="single" w:sz="4" w:space="0" w:color="000000"/>
              <w:left w:val="single" w:sz="4" w:space="0" w:color="000000"/>
              <w:bottom w:val="single" w:sz="3" w:space="0" w:color="000000"/>
              <w:right w:val="single" w:sz="4" w:space="0" w:color="000000"/>
            </w:tcBorders>
            <w:shd w:val="clear" w:color="auto" w:fill="auto"/>
          </w:tcPr>
          <w:p w14:paraId="7B6FAD73"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1</w:t>
            </w:r>
          </w:p>
          <w:p w14:paraId="065E2086"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Not at all</w:t>
            </w:r>
          </w:p>
          <w:p w14:paraId="64125F03" w14:textId="77777777" w:rsidR="006E1E5A" w:rsidRPr="00825238" w:rsidRDefault="006E1E5A" w:rsidP="006E1E5A">
            <w:pPr>
              <w:jc w:val="center"/>
              <w:rPr>
                <w:rFonts w:ascii="Arial Narrow" w:hAnsi="Arial Narrow"/>
                <w:sz w:val="20"/>
                <w:szCs w:val="20"/>
              </w:rPr>
            </w:pPr>
          </w:p>
          <w:p w14:paraId="2FD3E7FB"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4" w:space="0" w:color="000000"/>
              <w:bottom w:val="single" w:sz="3" w:space="0" w:color="000000"/>
              <w:right w:val="single" w:sz="3" w:space="0" w:color="000000"/>
            </w:tcBorders>
            <w:shd w:val="clear" w:color="auto" w:fill="auto"/>
          </w:tcPr>
          <w:p w14:paraId="6F77659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2</w:t>
            </w:r>
          </w:p>
          <w:p w14:paraId="52824BA5"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little</w:t>
            </w:r>
          </w:p>
          <w:p w14:paraId="6B9CCC7C" w14:textId="77777777" w:rsidR="006E1E5A" w:rsidRPr="00825238" w:rsidRDefault="006E1E5A" w:rsidP="006E1E5A">
            <w:pPr>
              <w:jc w:val="center"/>
              <w:rPr>
                <w:rFonts w:ascii="Arial Narrow" w:hAnsi="Arial Narrow"/>
                <w:sz w:val="20"/>
                <w:szCs w:val="20"/>
              </w:rPr>
            </w:pPr>
          </w:p>
          <w:p w14:paraId="795D9F30" w14:textId="77777777" w:rsidR="006E1E5A" w:rsidRPr="00825238" w:rsidRDefault="006E1E5A" w:rsidP="006E1E5A">
            <w:pPr>
              <w:jc w:val="center"/>
              <w:rPr>
                <w:rFonts w:ascii="Arial Narrow" w:hAnsi="Arial Narrow"/>
                <w:sz w:val="20"/>
                <w:szCs w:val="20"/>
              </w:rPr>
            </w:pPr>
          </w:p>
        </w:tc>
        <w:tc>
          <w:tcPr>
            <w:tcW w:w="1433" w:type="dxa"/>
            <w:tcBorders>
              <w:top w:val="single" w:sz="4" w:space="0" w:color="000000"/>
              <w:left w:val="single" w:sz="3" w:space="0" w:color="000000"/>
              <w:bottom w:val="single" w:sz="3" w:space="0" w:color="000000"/>
              <w:right w:val="single" w:sz="4" w:space="0" w:color="auto"/>
            </w:tcBorders>
            <w:shd w:val="clear" w:color="auto" w:fill="auto"/>
          </w:tcPr>
          <w:p w14:paraId="17B0F53E"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3</w:t>
            </w:r>
          </w:p>
          <w:p w14:paraId="7ABD0849"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A moderate amount</w:t>
            </w:r>
          </w:p>
          <w:p w14:paraId="40F3E4A3" w14:textId="77777777" w:rsidR="006E1E5A" w:rsidRPr="00825238" w:rsidRDefault="006E1E5A" w:rsidP="006E1E5A">
            <w:pPr>
              <w:jc w:val="center"/>
              <w:rPr>
                <w:rFonts w:ascii="Arial Narrow" w:hAnsi="Arial Narrow"/>
                <w:sz w:val="20"/>
                <w:szCs w:val="20"/>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7970E77"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4</w:t>
            </w:r>
          </w:p>
          <w:p w14:paraId="2912CF7C" w14:textId="77777777" w:rsidR="006E1E5A" w:rsidRPr="00825238" w:rsidRDefault="006E1E5A" w:rsidP="006E1E5A">
            <w:pPr>
              <w:jc w:val="center"/>
              <w:rPr>
                <w:rFonts w:ascii="Arial Narrow" w:hAnsi="Arial Narrow"/>
                <w:sz w:val="20"/>
                <w:szCs w:val="20"/>
              </w:rPr>
            </w:pPr>
            <w:r w:rsidRPr="00825238">
              <w:rPr>
                <w:rFonts w:ascii="Arial Narrow" w:hAnsi="Arial Narrow"/>
                <w:sz w:val="20"/>
                <w:szCs w:val="20"/>
              </w:rPr>
              <w:t>Very often</w:t>
            </w:r>
          </w:p>
          <w:p w14:paraId="51AEA33C" w14:textId="77777777" w:rsidR="006E1E5A" w:rsidRPr="00825238" w:rsidRDefault="006E1E5A" w:rsidP="006E1E5A">
            <w:pPr>
              <w:jc w:val="center"/>
              <w:rPr>
                <w:rFonts w:ascii="Arial Narrow" w:hAnsi="Arial Narrow"/>
                <w:sz w:val="20"/>
                <w:szCs w:val="20"/>
              </w:rPr>
            </w:pPr>
          </w:p>
          <w:p w14:paraId="33B910CF" w14:textId="77777777" w:rsidR="006E1E5A" w:rsidRPr="00825238" w:rsidRDefault="006E1E5A" w:rsidP="006E1E5A">
            <w:pPr>
              <w:jc w:val="center"/>
              <w:rPr>
                <w:rFonts w:ascii="Arial Narrow" w:hAnsi="Arial Narrow"/>
                <w:sz w:val="20"/>
                <w:szCs w:val="20"/>
              </w:rPr>
            </w:pPr>
          </w:p>
        </w:tc>
      </w:tr>
    </w:tbl>
    <w:p w14:paraId="2A8660AF" w14:textId="77777777" w:rsidR="00B6751B" w:rsidRPr="00825238" w:rsidRDefault="00B6751B">
      <w:pPr>
        <w:rPr>
          <w:rFonts w:ascii="Arial Narrow" w:hAnsi="Arial Narrow"/>
          <w:sz w:val="20"/>
          <w:szCs w:val="20"/>
        </w:rPr>
      </w:pPr>
      <w:r w:rsidRPr="00825238">
        <w:rPr>
          <w:rFonts w:ascii="Arial Narrow" w:hAnsi="Arial Narrow"/>
          <w:sz w:val="20"/>
          <w:szCs w:val="20"/>
        </w:rPr>
        <w:br w:type="page"/>
      </w:r>
    </w:p>
    <w:p w14:paraId="287C9A6C" w14:textId="6CC7BC79" w:rsidR="00A0380A" w:rsidRPr="00825238" w:rsidRDefault="00A0380A" w:rsidP="00A0380A">
      <w:pPr>
        <w:spacing w:before="5" w:line="240" w:lineRule="exact"/>
        <w:rPr>
          <w:rFonts w:ascii="Arial Narrow" w:hAnsi="Arial Narrow"/>
          <w:sz w:val="20"/>
          <w:szCs w:val="20"/>
        </w:rPr>
      </w:pPr>
      <w:r w:rsidRPr="00825238">
        <w:rPr>
          <w:rFonts w:ascii="Calibri" w:eastAsia="Times New Roman" w:hAnsi="Calibri" w:cs="Times New Roman"/>
          <w:b/>
          <w:bCs/>
        </w:rPr>
        <w:lastRenderedPageBreak/>
        <w:t xml:space="preserve">PID 1: Personality and </w:t>
      </w:r>
      <w:r w:rsidR="00C12727" w:rsidRPr="00825238">
        <w:rPr>
          <w:rFonts w:ascii="Calibri" w:eastAsia="Times New Roman" w:hAnsi="Calibri" w:cs="Times New Roman"/>
          <w:b/>
          <w:bCs/>
        </w:rPr>
        <w:t>P</w:t>
      </w:r>
      <w:r w:rsidRPr="00825238">
        <w:rPr>
          <w:rFonts w:ascii="Calibri" w:eastAsia="Times New Roman" w:hAnsi="Calibri" w:cs="Times New Roman"/>
          <w:b/>
          <w:bCs/>
        </w:rPr>
        <w:t>erso</w:t>
      </w:r>
      <w:r w:rsidR="00C12727" w:rsidRPr="00825238">
        <w:rPr>
          <w:rFonts w:ascii="Calibri" w:eastAsia="Times New Roman" w:hAnsi="Calibri" w:cs="Times New Roman"/>
          <w:b/>
          <w:bCs/>
        </w:rPr>
        <w:t>na</w:t>
      </w:r>
      <w:r w:rsidRPr="00825238">
        <w:rPr>
          <w:rFonts w:ascii="Calibri" w:eastAsia="Times New Roman" w:hAnsi="Calibri" w:cs="Times New Roman"/>
          <w:b/>
          <w:bCs/>
        </w:rPr>
        <w:t xml:space="preserve">l </w:t>
      </w:r>
      <w:r w:rsidR="00C12727" w:rsidRPr="00825238">
        <w:rPr>
          <w:rFonts w:ascii="Calibri" w:eastAsia="Times New Roman" w:hAnsi="Calibri" w:cs="Times New Roman"/>
          <w:b/>
          <w:bCs/>
        </w:rPr>
        <w:t>C</w:t>
      </w:r>
      <w:r w:rsidRPr="00825238">
        <w:rPr>
          <w:rFonts w:ascii="Calibri" w:eastAsia="Times New Roman" w:hAnsi="Calibri" w:cs="Times New Roman"/>
          <w:b/>
          <w:bCs/>
        </w:rPr>
        <w:t xml:space="preserve">hanges </w:t>
      </w:r>
    </w:p>
    <w:p w14:paraId="42DAE330" w14:textId="77777777" w:rsidR="00170C60" w:rsidRPr="00825238" w:rsidRDefault="00170C60">
      <w:pPr>
        <w:rPr>
          <w:rFonts w:ascii="Arial Narrow" w:hAnsi="Arial Narrow"/>
          <w:sz w:val="20"/>
          <w:szCs w:val="20"/>
        </w:rPr>
      </w:pPr>
    </w:p>
    <w:p w14:paraId="624A7816" w14:textId="70848AA2" w:rsidR="006C7BDF" w:rsidRPr="00825238" w:rsidRDefault="00A0380A" w:rsidP="00B04E1B">
      <w:pPr>
        <w:pStyle w:val="Heading2"/>
        <w:rPr>
          <w:rStyle w:val="Instructions-headerChar"/>
          <w:rFonts w:eastAsiaTheme="minorHAnsi" w:cstheme="minorBidi"/>
          <w:b/>
          <w:bCs w:val="0"/>
          <w:i w:val="0"/>
          <w:color w:val="auto"/>
        </w:rPr>
      </w:pPr>
      <w:r w:rsidRPr="00825238">
        <w:rPr>
          <w:rStyle w:val="Instructions-headerChar"/>
          <w:rFonts w:eastAsiaTheme="minorHAnsi" w:cstheme="minorBidi"/>
          <w:b/>
          <w:bCs w:val="0"/>
          <w:i w:val="0"/>
          <w:color w:val="auto"/>
        </w:rPr>
        <w:t>Table PID 1A</w:t>
      </w:r>
      <w:r w:rsidR="006C7BDF" w:rsidRPr="00825238">
        <w:rPr>
          <w:rStyle w:val="Instructions-headerChar"/>
          <w:rFonts w:eastAsiaTheme="minorHAnsi" w:cstheme="minorBidi"/>
          <w:b/>
          <w:bCs w:val="0"/>
          <w:i w:val="0"/>
          <w:color w:val="auto"/>
        </w:rPr>
        <w:t xml:space="preserve"> – Positive and Negative Affect</w:t>
      </w:r>
    </w:p>
    <w:p w14:paraId="5DEDC10D" w14:textId="77777777" w:rsidR="006C7BDF" w:rsidRPr="00825238" w:rsidRDefault="006C7BDF" w:rsidP="00761804">
      <w:pPr>
        <w:pStyle w:val="Questions"/>
        <w:jc w:val="left"/>
        <w:rPr>
          <w:strike/>
          <w:color w:val="auto"/>
        </w:rPr>
      </w:pPr>
      <w:r w:rsidRPr="00825238">
        <w:rPr>
          <w:color w:val="auto"/>
        </w:rPr>
        <w:t xml:space="preserve">I am going to read to you a few words that describe feelings. Could you please tell me how often you </w:t>
      </w:r>
      <w:r w:rsidRPr="00825238">
        <w:rPr>
          <w:color w:val="auto"/>
          <w:u w:val="single"/>
        </w:rPr>
        <w:t>actually felt this way last week</w:t>
      </w:r>
      <w:r w:rsidRPr="00825238">
        <w:rPr>
          <w:color w:val="auto"/>
        </w:rPr>
        <w:t xml:space="preserve">? </w:t>
      </w:r>
      <w:r w:rsidR="00927FD2" w:rsidRPr="00825238">
        <w:rPr>
          <w:rFonts w:eastAsiaTheme="minorHAnsi" w:cstheme="minorBidi"/>
          <w:i/>
          <w:color w:val="auto"/>
        </w:rPr>
        <w:t>SHOW CARD 1</w:t>
      </w:r>
    </w:p>
    <w:p w14:paraId="0514007E" w14:textId="77777777" w:rsidR="006C7BDF" w:rsidRPr="00825238" w:rsidRDefault="006C7BDF" w:rsidP="00761804">
      <w:pPr>
        <w:pStyle w:val="Questions"/>
        <w:jc w:val="left"/>
        <w:rPr>
          <w:color w:val="auto"/>
          <w:sz w:val="16"/>
          <w:szCs w:val="16"/>
        </w:rPr>
      </w:pPr>
    </w:p>
    <w:tbl>
      <w:tblPr>
        <w:tblStyle w:val="TableGrid"/>
        <w:tblW w:w="0" w:type="auto"/>
        <w:tblLook w:val="04A0" w:firstRow="1" w:lastRow="0" w:firstColumn="1" w:lastColumn="0" w:noHBand="0" w:noVBand="1"/>
      </w:tblPr>
      <w:tblGrid>
        <w:gridCol w:w="1294"/>
        <w:gridCol w:w="1814"/>
        <w:gridCol w:w="1815"/>
        <w:gridCol w:w="1814"/>
        <w:gridCol w:w="1815"/>
        <w:gridCol w:w="1815"/>
      </w:tblGrid>
      <w:tr w:rsidR="002051D4" w:rsidRPr="00825238" w14:paraId="6E315817" w14:textId="77777777" w:rsidTr="002051D4">
        <w:tc>
          <w:tcPr>
            <w:tcW w:w="1295" w:type="dxa"/>
          </w:tcPr>
          <w:p w14:paraId="6B63A369" w14:textId="77777777" w:rsidR="002051D4" w:rsidRPr="00825238" w:rsidRDefault="002051D4" w:rsidP="002051D4">
            <w:pPr>
              <w:rPr>
                <w:rFonts w:ascii="Arial Narrow" w:hAnsi="Arial Narrow"/>
                <w:b/>
                <w:sz w:val="20"/>
                <w:szCs w:val="20"/>
              </w:rPr>
            </w:pPr>
          </w:p>
        </w:tc>
        <w:tc>
          <w:tcPr>
            <w:tcW w:w="1814" w:type="dxa"/>
          </w:tcPr>
          <w:p w14:paraId="6880D17A" w14:textId="77777777" w:rsidR="002051D4" w:rsidRPr="00825238" w:rsidRDefault="002051D4" w:rsidP="002051D4">
            <w:pPr>
              <w:pStyle w:val="Questions"/>
              <w:rPr>
                <w:color w:val="auto"/>
              </w:rPr>
            </w:pPr>
            <w:r w:rsidRPr="00825238">
              <w:rPr>
                <w:color w:val="auto"/>
              </w:rPr>
              <w:t>Never</w:t>
            </w:r>
          </w:p>
          <w:p w14:paraId="30F12989" w14:textId="77777777" w:rsidR="002051D4" w:rsidRPr="00825238" w:rsidRDefault="002051D4" w:rsidP="002051D4">
            <w:pPr>
              <w:spacing w:before="8" w:line="280" w:lineRule="exact"/>
              <w:jc w:val="center"/>
              <w:rPr>
                <w:rFonts w:ascii="Arial Narrow" w:hAnsi="Arial Narrow"/>
                <w:sz w:val="20"/>
                <w:szCs w:val="20"/>
              </w:rPr>
            </w:pPr>
            <w:r w:rsidRPr="00825238">
              <w:t>(0 days)</w:t>
            </w:r>
          </w:p>
        </w:tc>
        <w:tc>
          <w:tcPr>
            <w:tcW w:w="1815" w:type="dxa"/>
          </w:tcPr>
          <w:p w14:paraId="2ED33C0C" w14:textId="77777777" w:rsidR="002051D4" w:rsidRPr="00825238" w:rsidRDefault="002051D4" w:rsidP="002051D4">
            <w:pPr>
              <w:pStyle w:val="Questions"/>
              <w:rPr>
                <w:color w:val="auto"/>
              </w:rPr>
            </w:pPr>
            <w:r w:rsidRPr="00825238">
              <w:rPr>
                <w:color w:val="auto"/>
              </w:rPr>
              <w:t>A small amount of the time</w:t>
            </w:r>
          </w:p>
          <w:p w14:paraId="78B35293" w14:textId="77777777" w:rsidR="002051D4" w:rsidRPr="00825238" w:rsidRDefault="002051D4" w:rsidP="002051D4">
            <w:pPr>
              <w:spacing w:before="8" w:line="280" w:lineRule="exact"/>
              <w:jc w:val="center"/>
              <w:rPr>
                <w:rFonts w:ascii="Arial Narrow" w:hAnsi="Arial Narrow"/>
                <w:sz w:val="20"/>
                <w:szCs w:val="20"/>
              </w:rPr>
            </w:pPr>
            <w:r w:rsidRPr="00825238">
              <w:t>(1-2 days)</w:t>
            </w:r>
          </w:p>
        </w:tc>
        <w:tc>
          <w:tcPr>
            <w:tcW w:w="1814" w:type="dxa"/>
          </w:tcPr>
          <w:p w14:paraId="1273D6C7" w14:textId="32677D9E" w:rsidR="002051D4" w:rsidRPr="00825238" w:rsidRDefault="00C12727" w:rsidP="002051D4">
            <w:pPr>
              <w:pStyle w:val="Questions"/>
              <w:rPr>
                <w:color w:val="auto"/>
              </w:rPr>
            </w:pPr>
            <w:r w:rsidRPr="00825238">
              <w:rPr>
                <w:color w:val="auto"/>
              </w:rPr>
              <w:t xml:space="preserve">Moderately </w:t>
            </w:r>
          </w:p>
          <w:p w14:paraId="01035010" w14:textId="77777777" w:rsidR="002051D4" w:rsidRPr="00825238" w:rsidRDefault="002051D4" w:rsidP="002051D4">
            <w:pPr>
              <w:spacing w:before="8" w:line="280" w:lineRule="exact"/>
              <w:jc w:val="center"/>
              <w:rPr>
                <w:rFonts w:ascii="Arial Narrow" w:hAnsi="Arial Narrow"/>
                <w:sz w:val="20"/>
                <w:szCs w:val="20"/>
              </w:rPr>
            </w:pPr>
            <w:r w:rsidRPr="00825238">
              <w:t>(3-4 days)</w:t>
            </w:r>
          </w:p>
        </w:tc>
        <w:tc>
          <w:tcPr>
            <w:tcW w:w="1815" w:type="dxa"/>
          </w:tcPr>
          <w:p w14:paraId="77231907" w14:textId="77777777" w:rsidR="002051D4" w:rsidRPr="00825238" w:rsidRDefault="002051D4" w:rsidP="002051D4">
            <w:pPr>
              <w:pStyle w:val="Questions"/>
              <w:rPr>
                <w:color w:val="auto"/>
              </w:rPr>
            </w:pPr>
            <w:r w:rsidRPr="00825238">
              <w:rPr>
                <w:color w:val="auto"/>
              </w:rPr>
              <w:t>Most of the time</w:t>
            </w:r>
          </w:p>
          <w:p w14:paraId="1884099F" w14:textId="77777777" w:rsidR="002051D4" w:rsidRPr="00825238" w:rsidRDefault="002051D4" w:rsidP="002051D4">
            <w:pPr>
              <w:spacing w:before="8" w:line="280" w:lineRule="exact"/>
              <w:jc w:val="center"/>
              <w:rPr>
                <w:rFonts w:ascii="Arial Narrow" w:hAnsi="Arial Narrow"/>
                <w:sz w:val="20"/>
                <w:szCs w:val="20"/>
              </w:rPr>
            </w:pPr>
            <w:r w:rsidRPr="00825238">
              <w:t>(5-6 days)</w:t>
            </w:r>
          </w:p>
        </w:tc>
        <w:tc>
          <w:tcPr>
            <w:tcW w:w="1815" w:type="dxa"/>
          </w:tcPr>
          <w:p w14:paraId="1C71E351" w14:textId="77777777" w:rsidR="002051D4" w:rsidRPr="00825238" w:rsidRDefault="002051D4" w:rsidP="002051D4">
            <w:pPr>
              <w:pStyle w:val="Questions"/>
              <w:rPr>
                <w:color w:val="auto"/>
              </w:rPr>
            </w:pPr>
            <w:r w:rsidRPr="00825238">
              <w:rPr>
                <w:color w:val="auto"/>
              </w:rPr>
              <w:t>All of the time</w:t>
            </w:r>
          </w:p>
          <w:p w14:paraId="582A6A00" w14:textId="77777777" w:rsidR="002051D4" w:rsidRPr="00825238" w:rsidRDefault="002051D4" w:rsidP="002051D4">
            <w:pPr>
              <w:spacing w:before="8" w:line="280" w:lineRule="exact"/>
              <w:jc w:val="center"/>
              <w:rPr>
                <w:rFonts w:ascii="Arial Narrow" w:hAnsi="Arial Narrow"/>
                <w:sz w:val="20"/>
                <w:szCs w:val="20"/>
              </w:rPr>
            </w:pPr>
            <w:r w:rsidRPr="00825238">
              <w:t>(7 days)</w:t>
            </w:r>
          </w:p>
        </w:tc>
      </w:tr>
      <w:tr w:rsidR="006B5326" w:rsidRPr="00825238" w14:paraId="5AB17088" w14:textId="77777777" w:rsidTr="002051D4">
        <w:tc>
          <w:tcPr>
            <w:tcW w:w="1295" w:type="dxa"/>
          </w:tcPr>
          <w:p w14:paraId="760D5F3E" w14:textId="77777777" w:rsidR="006B5326" w:rsidRPr="00825238" w:rsidRDefault="006B5326" w:rsidP="00BE4339">
            <w:pPr>
              <w:spacing w:before="8" w:line="280" w:lineRule="exact"/>
              <w:rPr>
                <w:rFonts w:ascii="Arial Narrow" w:hAnsi="Arial Narrow"/>
                <w:b/>
                <w:sz w:val="20"/>
                <w:szCs w:val="20"/>
              </w:rPr>
            </w:pPr>
            <w:r w:rsidRPr="00825238">
              <w:rPr>
                <w:rFonts w:ascii="Arial Narrow" w:hAnsi="Arial Narrow"/>
                <w:b/>
                <w:sz w:val="20"/>
                <w:szCs w:val="20"/>
              </w:rPr>
              <w:t xml:space="preserve">1b. </w:t>
            </w:r>
            <w:r w:rsidR="00BE4339" w:rsidRPr="00825238">
              <w:rPr>
                <w:rFonts w:ascii="Arial Narrow" w:hAnsi="Arial Narrow"/>
                <w:b/>
                <w:sz w:val="20"/>
                <w:szCs w:val="20"/>
              </w:rPr>
              <w:t xml:space="preserve">Happy </w:t>
            </w:r>
          </w:p>
        </w:tc>
        <w:tc>
          <w:tcPr>
            <w:tcW w:w="1814" w:type="dxa"/>
          </w:tcPr>
          <w:p w14:paraId="7A0BB525"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2E3154BD"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358C99B9"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6DF2177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7B7BE29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640BEA8C" w14:textId="77777777" w:rsidTr="002051D4">
        <w:tc>
          <w:tcPr>
            <w:tcW w:w="1295" w:type="dxa"/>
          </w:tcPr>
          <w:p w14:paraId="643706F8" w14:textId="77777777" w:rsidR="006B5326" w:rsidRPr="00825238" w:rsidRDefault="006B5326" w:rsidP="00BE4339">
            <w:pPr>
              <w:spacing w:before="8" w:line="280" w:lineRule="exact"/>
              <w:rPr>
                <w:rFonts w:ascii="Arial Narrow" w:hAnsi="Arial Narrow"/>
                <w:b/>
                <w:sz w:val="20"/>
                <w:szCs w:val="20"/>
              </w:rPr>
            </w:pPr>
            <w:r w:rsidRPr="00825238">
              <w:rPr>
                <w:rFonts w:ascii="Arial Narrow" w:hAnsi="Arial Narrow"/>
                <w:b/>
                <w:sz w:val="20"/>
                <w:szCs w:val="20"/>
              </w:rPr>
              <w:t xml:space="preserve">2b. </w:t>
            </w:r>
            <w:r w:rsidR="00BE4339" w:rsidRPr="00825238">
              <w:rPr>
                <w:rFonts w:ascii="Arial Narrow" w:hAnsi="Arial Narrow"/>
                <w:b/>
                <w:sz w:val="20"/>
                <w:szCs w:val="20"/>
              </w:rPr>
              <w:t>Sad</w:t>
            </w:r>
          </w:p>
        </w:tc>
        <w:tc>
          <w:tcPr>
            <w:tcW w:w="1814" w:type="dxa"/>
          </w:tcPr>
          <w:p w14:paraId="2E1331B6"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3166CFE3"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041F6D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0DA7FCA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0094B5B7"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4115FFA0" w14:textId="77777777" w:rsidTr="002051D4">
        <w:tc>
          <w:tcPr>
            <w:tcW w:w="1295" w:type="dxa"/>
          </w:tcPr>
          <w:p w14:paraId="3831D820" w14:textId="77777777" w:rsidR="006B5326" w:rsidRPr="00825238" w:rsidRDefault="006B5326" w:rsidP="00B04E1B">
            <w:pPr>
              <w:spacing w:before="8" w:line="280" w:lineRule="exact"/>
              <w:rPr>
                <w:rFonts w:ascii="Arial Narrow" w:hAnsi="Arial Narrow"/>
                <w:b/>
                <w:sz w:val="20"/>
                <w:szCs w:val="20"/>
              </w:rPr>
            </w:pPr>
            <w:r w:rsidRPr="00825238">
              <w:rPr>
                <w:rFonts w:ascii="Arial Narrow" w:hAnsi="Arial Narrow"/>
                <w:b/>
                <w:sz w:val="20"/>
                <w:szCs w:val="20"/>
              </w:rPr>
              <w:t>3b. Nervous</w:t>
            </w:r>
          </w:p>
        </w:tc>
        <w:tc>
          <w:tcPr>
            <w:tcW w:w="1814" w:type="dxa"/>
          </w:tcPr>
          <w:p w14:paraId="6B3D0BB4"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1FF6EE8E"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F2A824B"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7CD566BC"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21D3454B"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r w:rsidR="006B5326" w:rsidRPr="00825238" w14:paraId="430F7EBC" w14:textId="77777777" w:rsidTr="002051D4">
        <w:tc>
          <w:tcPr>
            <w:tcW w:w="1295" w:type="dxa"/>
          </w:tcPr>
          <w:p w14:paraId="03FC6B81" w14:textId="77777777" w:rsidR="006B5326" w:rsidRPr="00825238" w:rsidRDefault="006B5326" w:rsidP="00B04E1B">
            <w:pPr>
              <w:spacing w:before="8" w:line="280" w:lineRule="exact"/>
              <w:rPr>
                <w:rFonts w:ascii="Arial Narrow" w:hAnsi="Arial Narrow"/>
                <w:b/>
                <w:sz w:val="20"/>
                <w:szCs w:val="20"/>
              </w:rPr>
            </w:pPr>
            <w:r w:rsidRPr="00825238">
              <w:rPr>
                <w:rFonts w:ascii="Arial Narrow" w:hAnsi="Arial Narrow"/>
                <w:b/>
                <w:sz w:val="20"/>
                <w:szCs w:val="20"/>
              </w:rPr>
              <w:t>4b. Serene</w:t>
            </w:r>
          </w:p>
        </w:tc>
        <w:tc>
          <w:tcPr>
            <w:tcW w:w="1814" w:type="dxa"/>
          </w:tcPr>
          <w:p w14:paraId="05B4E731"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1</w:t>
            </w:r>
          </w:p>
        </w:tc>
        <w:tc>
          <w:tcPr>
            <w:tcW w:w="1815" w:type="dxa"/>
          </w:tcPr>
          <w:p w14:paraId="0816068A"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2</w:t>
            </w:r>
          </w:p>
        </w:tc>
        <w:tc>
          <w:tcPr>
            <w:tcW w:w="1814" w:type="dxa"/>
          </w:tcPr>
          <w:p w14:paraId="50059767"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3</w:t>
            </w:r>
          </w:p>
        </w:tc>
        <w:tc>
          <w:tcPr>
            <w:tcW w:w="1815" w:type="dxa"/>
          </w:tcPr>
          <w:p w14:paraId="018E17E6"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4</w:t>
            </w:r>
          </w:p>
        </w:tc>
        <w:tc>
          <w:tcPr>
            <w:tcW w:w="1815" w:type="dxa"/>
          </w:tcPr>
          <w:p w14:paraId="43377EFD" w14:textId="77777777" w:rsidR="006B5326" w:rsidRPr="00825238" w:rsidRDefault="006B5326" w:rsidP="00B04E1B">
            <w:pPr>
              <w:spacing w:before="8" w:line="280" w:lineRule="exact"/>
              <w:jc w:val="center"/>
              <w:rPr>
                <w:rFonts w:ascii="Arial Narrow" w:hAnsi="Arial Narrow"/>
                <w:sz w:val="20"/>
                <w:szCs w:val="20"/>
              </w:rPr>
            </w:pPr>
            <w:r w:rsidRPr="00825238">
              <w:rPr>
                <w:rFonts w:ascii="Arial Narrow" w:hAnsi="Arial Narrow"/>
                <w:sz w:val="20"/>
                <w:szCs w:val="20"/>
              </w:rPr>
              <w:t>5</w:t>
            </w:r>
          </w:p>
        </w:tc>
      </w:tr>
    </w:tbl>
    <w:p w14:paraId="447DDAE6" w14:textId="77777777" w:rsidR="006B5326" w:rsidRPr="00825238" w:rsidRDefault="006B5326" w:rsidP="006B5326">
      <w:pPr>
        <w:spacing w:before="8" w:line="280" w:lineRule="exact"/>
        <w:rPr>
          <w:rFonts w:ascii="Arial Narrow" w:hAnsi="Arial Narrow"/>
          <w:sz w:val="20"/>
          <w:szCs w:val="20"/>
        </w:rPr>
      </w:pPr>
    </w:p>
    <w:p w14:paraId="2B4372E9" w14:textId="74280EAD" w:rsidR="00761804" w:rsidRPr="00825238" w:rsidRDefault="00A0380A" w:rsidP="00B04E1B">
      <w:pPr>
        <w:pStyle w:val="Heading2"/>
        <w:rPr>
          <w:rStyle w:val="Instructions-headerChar"/>
          <w:rFonts w:eastAsiaTheme="minorHAnsi" w:cstheme="minorBidi"/>
          <w:b/>
          <w:bCs w:val="0"/>
          <w:i w:val="0"/>
          <w:color w:val="auto"/>
        </w:rPr>
      </w:pPr>
      <w:r w:rsidRPr="00825238">
        <w:rPr>
          <w:rStyle w:val="Instructions-headerChar"/>
          <w:rFonts w:eastAsiaTheme="minorHAnsi" w:cstheme="minorBidi"/>
          <w:b/>
          <w:bCs w:val="0"/>
          <w:i w:val="0"/>
          <w:color w:val="auto"/>
        </w:rPr>
        <w:t>Table. PID 1B</w:t>
      </w:r>
      <w:r w:rsidR="00761804" w:rsidRPr="00825238">
        <w:rPr>
          <w:rStyle w:val="Instructions-headerChar"/>
          <w:rFonts w:eastAsiaTheme="minorHAnsi" w:cstheme="minorBidi"/>
          <w:b/>
          <w:bCs w:val="0"/>
          <w:i w:val="0"/>
          <w:color w:val="auto"/>
        </w:rPr>
        <w:t>. Current Satisfaction</w:t>
      </w:r>
    </w:p>
    <w:p w14:paraId="559C27D0" w14:textId="77777777" w:rsidR="00761804" w:rsidRPr="00825238" w:rsidRDefault="00761804" w:rsidP="00761804"/>
    <w:p w14:paraId="62B0483A" w14:textId="77777777" w:rsidR="00761804" w:rsidRPr="00825238" w:rsidRDefault="00761804" w:rsidP="00761804">
      <w:pPr>
        <w:pStyle w:val="Instructions-header"/>
        <w:rPr>
          <w:rFonts w:eastAsia="Times New Roman"/>
          <w:i w:val="0"/>
          <w:color w:val="auto"/>
        </w:rPr>
      </w:pPr>
      <w:r w:rsidRPr="00825238">
        <w:rPr>
          <w:rFonts w:eastAsia="Times New Roman"/>
          <w:b w:val="0"/>
          <w:i w:val="0"/>
          <w:color w:val="auto"/>
          <w:spacing w:val="-2"/>
        </w:rPr>
        <w:t>I will read</w:t>
      </w:r>
      <w:r w:rsidR="00AD6C4A" w:rsidRPr="00825238">
        <w:rPr>
          <w:rFonts w:eastAsia="Times New Roman"/>
          <w:b w:val="0"/>
          <w:i w:val="0"/>
          <w:color w:val="auto"/>
          <w:spacing w:val="-2"/>
        </w:rPr>
        <w:t xml:space="preserve"> </w:t>
      </w:r>
      <w:r w:rsidRPr="00825238">
        <w:rPr>
          <w:rFonts w:eastAsia="Times New Roman"/>
          <w:b w:val="0"/>
          <w:i w:val="0"/>
          <w:color w:val="auto"/>
          <w:spacing w:val="-2"/>
        </w:rPr>
        <w:t>out some statement</w:t>
      </w:r>
      <w:r w:rsidR="00AD6C4A" w:rsidRPr="00825238">
        <w:rPr>
          <w:rFonts w:eastAsia="Times New Roman"/>
          <w:b w:val="0"/>
          <w:i w:val="0"/>
          <w:color w:val="auto"/>
          <w:spacing w:val="-2"/>
        </w:rPr>
        <w:t>s</w:t>
      </w:r>
      <w:r w:rsidRPr="00825238">
        <w:rPr>
          <w:rFonts w:eastAsia="Times New Roman"/>
          <w:b w:val="0"/>
          <w:i w:val="0"/>
          <w:color w:val="auto"/>
          <w:spacing w:val="-2"/>
        </w:rPr>
        <w:t xml:space="preserve"> about </w:t>
      </w:r>
      <w:r w:rsidRPr="00825238">
        <w:rPr>
          <w:rFonts w:eastAsia="Times New Roman"/>
          <w:b w:val="0"/>
          <w:i w:val="0"/>
          <w:color w:val="auto"/>
        </w:rPr>
        <w:t xml:space="preserve">how you </w:t>
      </w:r>
      <w:r w:rsidR="00AD6C4A" w:rsidRPr="00825238">
        <w:rPr>
          <w:rFonts w:eastAsia="Times New Roman"/>
          <w:b w:val="0"/>
          <w:i w:val="0"/>
          <w:color w:val="auto"/>
        </w:rPr>
        <w:t xml:space="preserve">feel nowadays. </w:t>
      </w:r>
      <w:r w:rsidR="00AD6C4A" w:rsidRPr="00825238">
        <w:rPr>
          <w:rFonts w:eastAsia="Times New Roman"/>
          <w:b w:val="0"/>
          <w:i w:val="0"/>
          <w:color w:val="auto"/>
          <w:spacing w:val="-2"/>
        </w:rPr>
        <w:t xml:space="preserve">Please tell me which answer </w:t>
      </w:r>
      <w:r w:rsidR="00164FF1" w:rsidRPr="00825238">
        <w:rPr>
          <w:rFonts w:eastAsia="Times New Roman"/>
          <w:b w:val="0"/>
          <w:i w:val="0"/>
          <w:color w:val="auto"/>
          <w:spacing w:val="-2"/>
        </w:rPr>
        <w:t>best</w:t>
      </w:r>
      <w:r w:rsidRPr="00825238">
        <w:rPr>
          <w:rFonts w:eastAsia="Times New Roman"/>
          <w:b w:val="0"/>
          <w:i w:val="0"/>
          <w:color w:val="auto"/>
          <w:spacing w:val="-2"/>
        </w:rPr>
        <w:t xml:space="preserve"> describe</w:t>
      </w:r>
      <w:r w:rsidR="00AD6C4A" w:rsidRPr="00825238">
        <w:rPr>
          <w:rFonts w:eastAsia="Times New Roman"/>
          <w:b w:val="0"/>
          <w:i w:val="0"/>
          <w:color w:val="auto"/>
          <w:spacing w:val="-2"/>
        </w:rPr>
        <w:t>s</w:t>
      </w:r>
      <w:r w:rsidRPr="00825238">
        <w:rPr>
          <w:rFonts w:eastAsia="Times New Roman"/>
          <w:b w:val="0"/>
          <w:i w:val="0"/>
          <w:color w:val="auto"/>
          <w:spacing w:val="-2"/>
        </w:rPr>
        <w:t xml:space="preserve"> your response.</w:t>
      </w:r>
    </w:p>
    <w:p w14:paraId="1FCFC7F7" w14:textId="77777777" w:rsidR="00761804" w:rsidRPr="00825238" w:rsidRDefault="00761804" w:rsidP="00B04E1B">
      <w:pPr>
        <w:pStyle w:val="Instructions-header"/>
        <w:rPr>
          <w:rFonts w:eastAsiaTheme="minorHAnsi" w:cstheme="minorBidi"/>
          <w:b w:val="0"/>
          <w:bCs w:val="0"/>
          <w:i w:val="0"/>
          <w:color w:val="auto"/>
        </w:rPr>
      </w:pPr>
      <w:r w:rsidRPr="00825238">
        <w:rPr>
          <w:rFonts w:eastAsiaTheme="minorHAnsi" w:cstheme="minorBidi"/>
        </w:rPr>
        <w:t xml:space="preserve">  </w:t>
      </w:r>
      <w:r w:rsidRPr="00825238">
        <w:rPr>
          <w:rFonts w:eastAsiaTheme="minorHAnsi" w:cstheme="minorBidi"/>
          <w:color w:val="auto"/>
        </w:rPr>
        <w:t xml:space="preserve">SHOW CARD </w:t>
      </w:r>
      <w:r w:rsidR="002F16C0" w:rsidRPr="00825238">
        <w:rPr>
          <w:rFonts w:eastAsiaTheme="minorHAnsi" w:cstheme="minorBidi"/>
          <w:color w:val="auto"/>
        </w:rPr>
        <w:t>9</w:t>
      </w:r>
    </w:p>
    <w:tbl>
      <w:tblPr>
        <w:tblStyle w:val="TableGrid"/>
        <w:tblW w:w="9093" w:type="dxa"/>
        <w:tblLook w:val="04A0" w:firstRow="1" w:lastRow="0" w:firstColumn="1" w:lastColumn="0" w:noHBand="0" w:noVBand="1"/>
      </w:tblPr>
      <w:tblGrid>
        <w:gridCol w:w="5778"/>
        <w:gridCol w:w="1220"/>
        <w:gridCol w:w="1122"/>
        <w:gridCol w:w="973"/>
      </w:tblGrid>
      <w:tr w:rsidR="00E627AB" w:rsidRPr="00825238" w14:paraId="155CEFA3" w14:textId="77777777" w:rsidTr="00BE4339">
        <w:trPr>
          <w:trHeight w:val="288"/>
        </w:trPr>
        <w:tc>
          <w:tcPr>
            <w:tcW w:w="5778" w:type="dxa"/>
            <w:vAlign w:val="bottom"/>
          </w:tcPr>
          <w:p w14:paraId="013721FB" w14:textId="77777777" w:rsidR="00E627AB" w:rsidRPr="00825238" w:rsidRDefault="00E627AB" w:rsidP="00B04E1B">
            <w:pPr>
              <w:pStyle w:val="Questions"/>
              <w:rPr>
                <w:color w:val="auto"/>
              </w:rPr>
            </w:pPr>
          </w:p>
        </w:tc>
        <w:tc>
          <w:tcPr>
            <w:tcW w:w="1220" w:type="dxa"/>
            <w:vAlign w:val="bottom"/>
          </w:tcPr>
          <w:p w14:paraId="3B1F4618" w14:textId="77777777" w:rsidR="00E627AB" w:rsidRPr="00825238" w:rsidRDefault="00E627AB" w:rsidP="00B04E1B">
            <w:pPr>
              <w:pStyle w:val="Questions"/>
              <w:rPr>
                <w:color w:val="auto"/>
              </w:rPr>
            </w:pPr>
            <w:r w:rsidRPr="00825238">
              <w:rPr>
                <w:color w:val="auto"/>
              </w:rPr>
              <w:t>Dissatisfied</w:t>
            </w:r>
          </w:p>
        </w:tc>
        <w:tc>
          <w:tcPr>
            <w:tcW w:w="1122" w:type="dxa"/>
            <w:vAlign w:val="bottom"/>
          </w:tcPr>
          <w:p w14:paraId="39D0CB21" w14:textId="77777777" w:rsidR="00E627AB" w:rsidRPr="00825238" w:rsidRDefault="00E627AB" w:rsidP="00B04E1B">
            <w:pPr>
              <w:pStyle w:val="Questions"/>
              <w:rPr>
                <w:color w:val="auto"/>
              </w:rPr>
            </w:pPr>
            <w:r w:rsidRPr="00825238">
              <w:rPr>
                <w:color w:val="auto"/>
              </w:rPr>
              <w:t>Neither dissatisfied or satisfied</w:t>
            </w:r>
          </w:p>
        </w:tc>
        <w:tc>
          <w:tcPr>
            <w:tcW w:w="973" w:type="dxa"/>
            <w:vAlign w:val="bottom"/>
          </w:tcPr>
          <w:p w14:paraId="1A0D9013" w14:textId="77777777" w:rsidR="00E627AB" w:rsidRPr="00825238" w:rsidRDefault="00E627AB" w:rsidP="00B04E1B">
            <w:pPr>
              <w:pStyle w:val="Questions"/>
              <w:rPr>
                <w:color w:val="auto"/>
              </w:rPr>
            </w:pPr>
            <w:r w:rsidRPr="00825238">
              <w:rPr>
                <w:color w:val="auto"/>
              </w:rPr>
              <w:t>Satisfied</w:t>
            </w:r>
          </w:p>
        </w:tc>
      </w:tr>
      <w:tr w:rsidR="00E627AB" w:rsidRPr="00825238" w14:paraId="6FC261C2" w14:textId="77777777" w:rsidTr="00BE4339">
        <w:trPr>
          <w:trHeight w:val="288"/>
        </w:trPr>
        <w:tc>
          <w:tcPr>
            <w:tcW w:w="5778" w:type="dxa"/>
          </w:tcPr>
          <w:p w14:paraId="296205AD" w14:textId="77777777" w:rsidR="00E627AB" w:rsidRPr="00825238" w:rsidRDefault="00E627AB" w:rsidP="00AD6C4A">
            <w:pPr>
              <w:rPr>
                <w:rFonts w:ascii="Arial Narrow" w:hAnsi="Arial Narrow"/>
                <w:sz w:val="20"/>
                <w:szCs w:val="20"/>
              </w:rPr>
            </w:pPr>
            <w:r w:rsidRPr="00825238">
              <w:rPr>
                <w:rFonts w:ascii="Arial Narrow" w:hAnsi="Arial Narrow"/>
                <w:sz w:val="20"/>
                <w:szCs w:val="20"/>
              </w:rPr>
              <w:t xml:space="preserve">1. How satisfied are you with your current work situation </w:t>
            </w:r>
            <w:r w:rsidR="00585D27" w:rsidRPr="00825238">
              <w:rPr>
                <w:rFonts w:ascii="Arial Narrow" w:hAnsi="Arial Narrow"/>
                <w:sz w:val="20"/>
                <w:szCs w:val="20"/>
              </w:rPr>
              <w:t>NOWADAYS</w:t>
            </w:r>
          </w:p>
        </w:tc>
        <w:tc>
          <w:tcPr>
            <w:tcW w:w="1220" w:type="dxa"/>
          </w:tcPr>
          <w:p w14:paraId="30807FF0"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4CB8D59B"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69E776B8"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r w:rsidR="00E627AB" w:rsidRPr="00825238" w14:paraId="56A6BC9B" w14:textId="77777777" w:rsidTr="00BE4339">
        <w:trPr>
          <w:trHeight w:val="288"/>
        </w:trPr>
        <w:tc>
          <w:tcPr>
            <w:tcW w:w="5778" w:type="dxa"/>
          </w:tcPr>
          <w:p w14:paraId="0F2D456B" w14:textId="77777777" w:rsidR="00E627AB" w:rsidRPr="00825238" w:rsidRDefault="00E627AB" w:rsidP="00585D27">
            <w:pPr>
              <w:rPr>
                <w:rFonts w:ascii="Arial Narrow" w:hAnsi="Arial Narrow"/>
                <w:sz w:val="20"/>
                <w:szCs w:val="20"/>
              </w:rPr>
            </w:pPr>
            <w:r w:rsidRPr="00825238">
              <w:rPr>
                <w:rFonts w:ascii="Arial Narrow" w:hAnsi="Arial Narrow"/>
                <w:sz w:val="20"/>
                <w:szCs w:val="20"/>
              </w:rPr>
              <w:t>2. How secure do you feel economically</w:t>
            </w:r>
            <w:r w:rsidR="00585D27" w:rsidRPr="00825238">
              <w:rPr>
                <w:rFonts w:ascii="Arial Narrow" w:hAnsi="Arial Narrow"/>
                <w:sz w:val="20"/>
                <w:szCs w:val="20"/>
              </w:rPr>
              <w:t xml:space="preserve"> </w:t>
            </w:r>
            <w:r w:rsidR="00AD6C4A" w:rsidRPr="00825238">
              <w:rPr>
                <w:rFonts w:ascii="Arial Narrow" w:hAnsi="Arial Narrow"/>
                <w:sz w:val="20"/>
                <w:szCs w:val="20"/>
              </w:rPr>
              <w:t>NOWA</w:t>
            </w:r>
            <w:r w:rsidR="00585D27" w:rsidRPr="00825238">
              <w:rPr>
                <w:rFonts w:ascii="Arial Narrow" w:hAnsi="Arial Narrow"/>
                <w:sz w:val="20"/>
                <w:szCs w:val="20"/>
              </w:rPr>
              <w:t>DAYS?</w:t>
            </w:r>
          </w:p>
        </w:tc>
        <w:tc>
          <w:tcPr>
            <w:tcW w:w="1220" w:type="dxa"/>
          </w:tcPr>
          <w:p w14:paraId="56CCC9C0"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0964A73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756FA1FF"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r w:rsidR="00E627AB" w:rsidRPr="00825238" w14:paraId="6BA0EB19" w14:textId="77777777" w:rsidTr="00BE4339">
        <w:trPr>
          <w:trHeight w:val="288"/>
        </w:trPr>
        <w:tc>
          <w:tcPr>
            <w:tcW w:w="5778" w:type="dxa"/>
          </w:tcPr>
          <w:p w14:paraId="559E61A5" w14:textId="77777777" w:rsidR="00E627AB" w:rsidRPr="00825238" w:rsidRDefault="00E627AB" w:rsidP="00585D27">
            <w:pPr>
              <w:rPr>
                <w:rFonts w:ascii="Arial Narrow" w:hAnsi="Arial Narrow"/>
                <w:sz w:val="20"/>
                <w:szCs w:val="20"/>
              </w:rPr>
            </w:pPr>
            <w:r w:rsidRPr="00825238">
              <w:rPr>
                <w:rFonts w:ascii="Arial Narrow" w:hAnsi="Arial Narrow"/>
                <w:sz w:val="20"/>
                <w:szCs w:val="20"/>
              </w:rPr>
              <w:t>3. How satisfied are you with your social activities</w:t>
            </w:r>
            <w:r w:rsidR="00585D27" w:rsidRPr="00825238">
              <w:rPr>
                <w:rFonts w:ascii="Arial Narrow" w:hAnsi="Arial Narrow"/>
                <w:sz w:val="20"/>
                <w:szCs w:val="20"/>
              </w:rPr>
              <w:t xml:space="preserve"> </w:t>
            </w:r>
            <w:r w:rsidR="00AD6C4A" w:rsidRPr="00825238">
              <w:rPr>
                <w:rFonts w:ascii="Arial Narrow" w:hAnsi="Arial Narrow"/>
                <w:sz w:val="20"/>
                <w:szCs w:val="20"/>
              </w:rPr>
              <w:t>NOWA</w:t>
            </w:r>
            <w:r w:rsidR="00585D27" w:rsidRPr="00825238">
              <w:rPr>
                <w:rFonts w:ascii="Arial Narrow" w:hAnsi="Arial Narrow"/>
                <w:sz w:val="20"/>
                <w:szCs w:val="20"/>
              </w:rPr>
              <w:t>DAYS?</w:t>
            </w:r>
          </w:p>
        </w:tc>
        <w:tc>
          <w:tcPr>
            <w:tcW w:w="1220" w:type="dxa"/>
          </w:tcPr>
          <w:p w14:paraId="3814E0E4"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2</w:t>
            </w:r>
          </w:p>
        </w:tc>
        <w:tc>
          <w:tcPr>
            <w:tcW w:w="1122" w:type="dxa"/>
          </w:tcPr>
          <w:p w14:paraId="14045E8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3</w:t>
            </w:r>
          </w:p>
        </w:tc>
        <w:tc>
          <w:tcPr>
            <w:tcW w:w="973" w:type="dxa"/>
          </w:tcPr>
          <w:p w14:paraId="06AB1067" w14:textId="77777777" w:rsidR="00E627AB" w:rsidRPr="00825238" w:rsidRDefault="00E627AB" w:rsidP="00B04E1B">
            <w:pPr>
              <w:jc w:val="center"/>
              <w:rPr>
                <w:rFonts w:ascii="Arial Narrow" w:hAnsi="Arial Narrow"/>
                <w:sz w:val="20"/>
                <w:szCs w:val="20"/>
              </w:rPr>
            </w:pPr>
            <w:r w:rsidRPr="00825238">
              <w:rPr>
                <w:rFonts w:ascii="Arial Narrow" w:hAnsi="Arial Narrow"/>
                <w:sz w:val="20"/>
                <w:szCs w:val="20"/>
              </w:rPr>
              <w:t>4</w:t>
            </w:r>
          </w:p>
        </w:tc>
      </w:tr>
    </w:tbl>
    <w:p w14:paraId="17681A51" w14:textId="77777777" w:rsidR="006B5326" w:rsidRPr="00825238" w:rsidRDefault="006B5326" w:rsidP="001A2AC2">
      <w:pPr>
        <w:spacing w:before="5" w:line="240" w:lineRule="exact"/>
        <w:rPr>
          <w:rFonts w:ascii="Arial Narrow" w:hAnsi="Arial Narrow"/>
          <w:sz w:val="20"/>
          <w:szCs w:val="20"/>
        </w:rPr>
      </w:pPr>
    </w:p>
    <w:p w14:paraId="45D90CBA" w14:textId="77777777" w:rsidR="006B5326" w:rsidRPr="00825238" w:rsidRDefault="006B5326" w:rsidP="001A2AC2">
      <w:pPr>
        <w:spacing w:before="5" w:line="240" w:lineRule="exact"/>
        <w:rPr>
          <w:rFonts w:ascii="Arial Narrow" w:hAnsi="Arial Narrow"/>
          <w:sz w:val="20"/>
          <w:szCs w:val="20"/>
        </w:rPr>
      </w:pPr>
    </w:p>
    <w:tbl>
      <w:tblPr>
        <w:tblpPr w:leftFromText="187" w:rightFromText="187" w:vertAnchor="text" w:horzAnchor="margin" w:tblpY="1"/>
        <w:tblOverlap w:val="neve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3"/>
        <w:gridCol w:w="1891"/>
      </w:tblGrid>
      <w:tr w:rsidR="00170C60" w:rsidRPr="00825238" w14:paraId="0D707126" w14:textId="77777777" w:rsidTr="00170C60">
        <w:trPr>
          <w:trHeight w:val="300"/>
        </w:trPr>
        <w:tc>
          <w:tcPr>
            <w:tcW w:w="5000" w:type="pct"/>
            <w:gridSpan w:val="2"/>
            <w:shd w:val="clear" w:color="auto" w:fill="auto"/>
            <w:noWrap/>
            <w:hideMark/>
          </w:tcPr>
          <w:p w14:paraId="32CA1410" w14:textId="531ADD8B" w:rsidR="00170C60" w:rsidRPr="00825238" w:rsidRDefault="00170C60" w:rsidP="00170C60">
            <w:pPr>
              <w:rPr>
                <w:rFonts w:ascii="Calibri" w:eastAsia="Times New Roman" w:hAnsi="Calibri" w:cs="Times New Roman"/>
                <w:b/>
                <w:bCs/>
              </w:rPr>
            </w:pPr>
            <w:r w:rsidRPr="00825238">
              <w:rPr>
                <w:rFonts w:ascii="Arial Narrow" w:hAnsi="Arial Narrow"/>
                <w:sz w:val="20"/>
                <w:szCs w:val="20"/>
              </w:rPr>
              <w:br w:type="page"/>
            </w:r>
            <w:r w:rsidR="00A0380A" w:rsidRPr="00825238">
              <w:rPr>
                <w:rFonts w:ascii="Calibri" w:eastAsia="Times New Roman" w:hAnsi="Calibri" w:cs="Times New Roman"/>
                <w:b/>
                <w:bCs/>
              </w:rPr>
              <w:t>Table PID 2</w:t>
            </w:r>
            <w:r w:rsidRPr="00825238">
              <w:rPr>
                <w:rFonts w:ascii="Calibri" w:eastAsia="Times New Roman" w:hAnsi="Calibri" w:cs="Times New Roman"/>
                <w:b/>
                <w:bCs/>
              </w:rPr>
              <w:t>: Health and Well-being</w:t>
            </w:r>
          </w:p>
        </w:tc>
      </w:tr>
      <w:tr w:rsidR="00170C60" w:rsidRPr="00825238" w14:paraId="0E3CB006" w14:textId="77777777" w:rsidTr="00170C60">
        <w:trPr>
          <w:trHeight w:val="300"/>
        </w:trPr>
        <w:tc>
          <w:tcPr>
            <w:tcW w:w="4086" w:type="pct"/>
            <w:shd w:val="clear" w:color="auto" w:fill="auto"/>
            <w:noWrap/>
            <w:hideMark/>
          </w:tcPr>
          <w:p w14:paraId="2DB16F49" w14:textId="77777777" w:rsidR="00170C60" w:rsidRPr="00825238" w:rsidRDefault="00170C60" w:rsidP="00170C60">
            <w:pPr>
              <w:pStyle w:val="Instructions-header"/>
              <w:rPr>
                <w:color w:val="auto"/>
              </w:rPr>
            </w:pPr>
            <w:r w:rsidRPr="00825238">
              <w:rPr>
                <w:color w:val="auto"/>
              </w:rPr>
              <w:t xml:space="preserve">INTERVIEWER: use the ladder SHOW CARD 2 for the following questions. Before asking the questions, explain what is the best and what is the worst etc.. </w:t>
            </w:r>
          </w:p>
          <w:p w14:paraId="0B070B01" w14:textId="77777777" w:rsidR="00170C60" w:rsidRPr="00825238" w:rsidRDefault="00170C60" w:rsidP="00170C60">
            <w:pPr>
              <w:pStyle w:val="Instructions-header"/>
              <w:rPr>
                <w:color w:val="auto"/>
              </w:rPr>
            </w:pPr>
          </w:p>
          <w:p w14:paraId="283DE3C8" w14:textId="77777777" w:rsidR="00170C60" w:rsidRPr="00825238" w:rsidRDefault="00170C60" w:rsidP="00170C60">
            <w:pPr>
              <w:pStyle w:val="Instructions-header"/>
              <w:rPr>
                <w:color w:val="auto"/>
              </w:rPr>
            </w:pPr>
            <w:r w:rsidRPr="00825238">
              <w:rPr>
                <w:color w:val="auto"/>
              </w:rPr>
              <w:t>Assume that this ladder is a way of representing your life. The top rung of the ladder represents the best possible life for you (rung #10).  The bottom rung of the ladder represents the worst possible life for you (rung #1).</w:t>
            </w:r>
          </w:p>
          <w:p w14:paraId="69582EE5" w14:textId="77777777" w:rsidR="00170C60" w:rsidRPr="00825238" w:rsidRDefault="00170C60" w:rsidP="00170C60">
            <w:pPr>
              <w:pStyle w:val="Instructions-header"/>
              <w:rPr>
                <w:color w:val="auto"/>
              </w:rPr>
            </w:pPr>
            <w:r w:rsidRPr="00825238">
              <w:rPr>
                <w:noProof/>
              </w:rPr>
              <w:drawing>
                <wp:anchor distT="0" distB="0" distL="114300" distR="114300" simplePos="0" relativeHeight="251661312" behindDoc="0" locked="0" layoutInCell="1" allowOverlap="1" wp14:anchorId="13965530" wp14:editId="094EDEDE">
                  <wp:simplePos x="0" y="0"/>
                  <wp:positionH relativeFrom="column">
                    <wp:posOffset>396728</wp:posOffset>
                  </wp:positionH>
                  <wp:positionV relativeFrom="paragraph">
                    <wp:posOffset>30480</wp:posOffset>
                  </wp:positionV>
                  <wp:extent cx="1706880" cy="1752600"/>
                  <wp:effectExtent l="0" t="0" r="7620" b="0"/>
                  <wp:wrapNone/>
                  <wp:docPr id="2" name="Picture 2" descr="C:\Users\dell\Desktop\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Desktop\ladde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BECB7" w14:textId="77777777" w:rsidR="00170C60" w:rsidRPr="00825238" w:rsidRDefault="00170C60" w:rsidP="00170C60">
            <w:pPr>
              <w:pStyle w:val="Instructions-header"/>
              <w:rPr>
                <w:color w:val="auto"/>
              </w:rPr>
            </w:pPr>
          </w:p>
          <w:p w14:paraId="1F852D68" w14:textId="77777777" w:rsidR="00170C60" w:rsidRPr="00825238" w:rsidRDefault="00170C60" w:rsidP="00170C60">
            <w:pPr>
              <w:pStyle w:val="Instructions-header"/>
              <w:rPr>
                <w:color w:val="auto"/>
              </w:rPr>
            </w:pPr>
          </w:p>
          <w:p w14:paraId="532BAB3F" w14:textId="77777777" w:rsidR="00170C60" w:rsidRPr="00825238" w:rsidRDefault="00170C60" w:rsidP="00170C60">
            <w:pPr>
              <w:pStyle w:val="Instructions-header"/>
              <w:rPr>
                <w:color w:val="auto"/>
              </w:rPr>
            </w:pPr>
          </w:p>
          <w:p w14:paraId="4D558021" w14:textId="77777777" w:rsidR="00170C60" w:rsidRPr="00825238" w:rsidRDefault="00170C60" w:rsidP="00170C60">
            <w:pPr>
              <w:pStyle w:val="Instructions-header"/>
              <w:rPr>
                <w:color w:val="auto"/>
              </w:rPr>
            </w:pPr>
          </w:p>
          <w:p w14:paraId="64214F92" w14:textId="77777777" w:rsidR="00170C60" w:rsidRPr="00825238" w:rsidRDefault="00170C60" w:rsidP="00170C60">
            <w:pPr>
              <w:pStyle w:val="Instructions-header"/>
              <w:rPr>
                <w:color w:val="auto"/>
              </w:rPr>
            </w:pPr>
          </w:p>
          <w:p w14:paraId="6CF68F38" w14:textId="77777777" w:rsidR="00170C60" w:rsidRPr="00825238" w:rsidRDefault="00170C60" w:rsidP="00170C60">
            <w:pPr>
              <w:pStyle w:val="Instructions-header"/>
              <w:rPr>
                <w:color w:val="auto"/>
              </w:rPr>
            </w:pPr>
          </w:p>
          <w:p w14:paraId="49E148DC" w14:textId="77777777" w:rsidR="00170C60" w:rsidRPr="00825238" w:rsidRDefault="00170C60" w:rsidP="00170C60">
            <w:pPr>
              <w:pStyle w:val="Instructions-header"/>
              <w:rPr>
                <w:color w:val="auto"/>
              </w:rPr>
            </w:pPr>
          </w:p>
          <w:p w14:paraId="62B500F4" w14:textId="77777777" w:rsidR="00170C60" w:rsidRPr="00825238" w:rsidRDefault="00170C60" w:rsidP="00170C60">
            <w:pPr>
              <w:pStyle w:val="Instructions-header"/>
              <w:rPr>
                <w:color w:val="auto"/>
              </w:rPr>
            </w:pPr>
          </w:p>
          <w:p w14:paraId="54F27318" w14:textId="77777777" w:rsidR="00170C60" w:rsidRPr="00825238" w:rsidRDefault="00170C60" w:rsidP="00170C60">
            <w:pPr>
              <w:pStyle w:val="Instructions-header"/>
              <w:rPr>
                <w:color w:val="auto"/>
              </w:rPr>
            </w:pPr>
          </w:p>
          <w:p w14:paraId="7436537B" w14:textId="77777777" w:rsidR="00170C60" w:rsidRPr="00825238" w:rsidRDefault="00170C60" w:rsidP="00170C60">
            <w:pPr>
              <w:pStyle w:val="Instructions-header"/>
              <w:rPr>
                <w:color w:val="auto"/>
              </w:rPr>
            </w:pPr>
          </w:p>
          <w:p w14:paraId="632D87DF" w14:textId="77777777" w:rsidR="00170C60" w:rsidRPr="00825238" w:rsidRDefault="00170C60" w:rsidP="00170C60">
            <w:pPr>
              <w:pStyle w:val="Instructions-header"/>
              <w:rPr>
                <w:color w:val="auto"/>
              </w:rPr>
            </w:pPr>
          </w:p>
          <w:p w14:paraId="64C26F52" w14:textId="77777777" w:rsidR="00170C60" w:rsidRPr="00825238" w:rsidRDefault="00170C60" w:rsidP="00170C60">
            <w:pPr>
              <w:pStyle w:val="Instructions-header"/>
              <w:rPr>
                <w:color w:val="auto"/>
              </w:rPr>
            </w:pPr>
          </w:p>
          <w:p w14:paraId="1235798E" w14:textId="77777777" w:rsidR="00170C60" w:rsidRPr="00825238" w:rsidRDefault="00170C60" w:rsidP="00170C60">
            <w:pPr>
              <w:pStyle w:val="Instructions-header"/>
              <w:rPr>
                <w:color w:val="auto"/>
              </w:rPr>
            </w:pPr>
          </w:p>
        </w:tc>
        <w:tc>
          <w:tcPr>
            <w:tcW w:w="914" w:type="pct"/>
            <w:shd w:val="clear" w:color="auto" w:fill="auto"/>
            <w:noWrap/>
            <w:hideMark/>
          </w:tcPr>
          <w:p w14:paraId="2884EB1E" w14:textId="77777777" w:rsidR="00170C60" w:rsidRPr="00825238" w:rsidRDefault="00170C60" w:rsidP="00170C60">
            <w:pPr>
              <w:pStyle w:val="Instructions-header"/>
              <w:rPr>
                <w:color w:val="auto"/>
              </w:rPr>
            </w:pPr>
            <w:r w:rsidRPr="00825238">
              <w:rPr>
                <w:color w:val="auto"/>
              </w:rPr>
              <w:t> Enter ladder rung #</w:t>
            </w:r>
          </w:p>
        </w:tc>
      </w:tr>
      <w:tr w:rsidR="00170C60" w:rsidRPr="00825238" w14:paraId="05FB3569" w14:textId="77777777" w:rsidTr="00170C60">
        <w:trPr>
          <w:trHeight w:val="638"/>
        </w:trPr>
        <w:tc>
          <w:tcPr>
            <w:tcW w:w="4086" w:type="pct"/>
            <w:shd w:val="clear" w:color="auto" w:fill="auto"/>
            <w:hideMark/>
          </w:tcPr>
          <w:p w14:paraId="49398CA7" w14:textId="77777777" w:rsidR="00170C60" w:rsidRPr="00825238" w:rsidRDefault="00170C60" w:rsidP="00170C60">
            <w:pPr>
              <w:pStyle w:val="ListParagraph"/>
              <w:numPr>
                <w:ilvl w:val="0"/>
                <w:numId w:val="1"/>
              </w:numPr>
              <w:ind w:left="360"/>
              <w:rPr>
                <w:rFonts w:ascii="Arial Narrow" w:eastAsia="Times New Roman" w:hAnsi="Arial Narrow" w:cs="Times New Roman"/>
              </w:rPr>
            </w:pPr>
            <w:r w:rsidRPr="00825238">
              <w:rPr>
                <w:rFonts w:ascii="Arial Narrow" w:eastAsia="Times New Roman" w:hAnsi="Arial Narrow" w:cs="Times New Roman"/>
              </w:rPr>
              <w:t xml:space="preserve">On which step of the ladder do you feel you personally stand at this time?  </w:t>
            </w:r>
          </w:p>
        </w:tc>
        <w:tc>
          <w:tcPr>
            <w:tcW w:w="914" w:type="pct"/>
            <w:shd w:val="clear" w:color="auto" w:fill="auto"/>
            <w:noWrap/>
          </w:tcPr>
          <w:p w14:paraId="3FD5BE88" w14:textId="77777777" w:rsidR="00170C60" w:rsidRPr="00825238" w:rsidRDefault="00170C60" w:rsidP="00170C60">
            <w:pPr>
              <w:rPr>
                <w:rFonts w:ascii="Arial Narrow" w:eastAsia="Times New Roman" w:hAnsi="Arial Narrow" w:cs="Times New Roman"/>
              </w:rPr>
            </w:pPr>
          </w:p>
        </w:tc>
      </w:tr>
      <w:tr w:rsidR="00170C60" w:rsidRPr="005121AD" w14:paraId="70E239CA" w14:textId="77777777" w:rsidTr="00170C60">
        <w:trPr>
          <w:trHeight w:val="780"/>
        </w:trPr>
        <w:tc>
          <w:tcPr>
            <w:tcW w:w="4086" w:type="pct"/>
            <w:shd w:val="clear" w:color="auto" w:fill="auto"/>
            <w:hideMark/>
          </w:tcPr>
          <w:p w14:paraId="113CB3FF" w14:textId="77777777" w:rsidR="00170C60" w:rsidRPr="00825238" w:rsidRDefault="00170C60" w:rsidP="00170C60">
            <w:pPr>
              <w:pStyle w:val="ListParagraph"/>
              <w:numPr>
                <w:ilvl w:val="0"/>
                <w:numId w:val="1"/>
              </w:numPr>
              <w:ind w:left="360"/>
              <w:rPr>
                <w:rFonts w:ascii="Arial Narrow" w:eastAsia="Times New Roman" w:hAnsi="Arial Narrow" w:cs="Times New Roman"/>
              </w:rPr>
            </w:pPr>
            <w:r w:rsidRPr="00825238">
              <w:rPr>
                <w:rFonts w:ascii="Arial Narrow" w:eastAsia="Times New Roman" w:hAnsi="Arial Narrow" w:cs="Times New Roman"/>
              </w:rPr>
              <w:t xml:space="preserve">On which step do you think you will stand in about five years from now? Please give your best guess.  </w:t>
            </w:r>
          </w:p>
        </w:tc>
        <w:tc>
          <w:tcPr>
            <w:tcW w:w="914" w:type="pct"/>
            <w:shd w:val="clear" w:color="auto" w:fill="auto"/>
            <w:noWrap/>
          </w:tcPr>
          <w:p w14:paraId="60D1EF9D" w14:textId="77777777" w:rsidR="00170C60" w:rsidRPr="005121AD" w:rsidRDefault="00170C60" w:rsidP="00170C60">
            <w:pPr>
              <w:rPr>
                <w:rFonts w:ascii="Arial Narrow" w:eastAsia="Times New Roman" w:hAnsi="Arial Narrow" w:cs="Times New Roman"/>
              </w:rPr>
            </w:pPr>
          </w:p>
        </w:tc>
      </w:tr>
    </w:tbl>
    <w:p w14:paraId="31CFFFD5" w14:textId="77777777" w:rsidR="001A2AC2" w:rsidRDefault="001A2AC2" w:rsidP="001A2AC2">
      <w:pPr>
        <w:spacing w:line="177" w:lineRule="exact"/>
        <w:ind w:left="106" w:right="-20"/>
        <w:rPr>
          <w:rFonts w:ascii="Arial Narrow" w:eastAsia="Iskoola Pota" w:hAnsi="Arial Narrow" w:cs="Iskoola Pota"/>
          <w:sz w:val="20"/>
          <w:szCs w:val="20"/>
        </w:rPr>
      </w:pPr>
    </w:p>
    <w:sectPr w:rsidR="001A2AC2" w:rsidSect="000C7E7B">
      <w:footerReference w:type="default" r:id="rId11"/>
      <w:pgSz w:w="11907" w:h="16839" w:code="9"/>
      <w:pgMar w:top="720" w:right="81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5E6A6" w14:textId="77777777" w:rsidR="00B253F1" w:rsidRDefault="00B253F1" w:rsidP="008A1B1D">
      <w:r>
        <w:separator/>
      </w:r>
    </w:p>
  </w:endnote>
  <w:endnote w:type="continuationSeparator" w:id="0">
    <w:p w14:paraId="62B8CBA2" w14:textId="77777777" w:rsidR="00B253F1" w:rsidRDefault="00B253F1" w:rsidP="008A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587037"/>
      <w:docPartObj>
        <w:docPartGallery w:val="Page Numbers (Bottom of Page)"/>
        <w:docPartUnique/>
      </w:docPartObj>
    </w:sdtPr>
    <w:sdtEndPr/>
    <w:sdtContent>
      <w:sdt>
        <w:sdtPr>
          <w:id w:val="232509539"/>
          <w:docPartObj>
            <w:docPartGallery w:val="Page Numbers (Top of Page)"/>
            <w:docPartUnique/>
          </w:docPartObj>
        </w:sdtPr>
        <w:sdtEndPr/>
        <w:sdtContent>
          <w:p w14:paraId="3E9254E3" w14:textId="77777777" w:rsidR="00AA0634" w:rsidRPr="00E066AD" w:rsidRDefault="00AA0634" w:rsidP="00E066AD">
            <w:pPr>
              <w:pStyle w:val="Footer"/>
              <w:tabs>
                <w:tab w:val="clear" w:pos="4680"/>
                <w:tab w:val="left" w:pos="90"/>
                <w:tab w:val="right" w:pos="15300"/>
              </w:tabs>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87653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6532">
              <w:rPr>
                <w:b/>
                <w:bCs/>
                <w:noProof/>
              </w:rPr>
              <w:t>12</w:t>
            </w:r>
            <w:r>
              <w:rPr>
                <w:b/>
                <w:bCs/>
                <w:sz w:val="24"/>
                <w:szCs w:val="24"/>
              </w:rPr>
              <w:fldChar w:fldCharType="end"/>
            </w:r>
            <w:r>
              <w:rPr>
                <w:b/>
                <w:bCs/>
                <w:sz w:val="24"/>
                <w:szCs w:val="24"/>
              </w:rPr>
              <w:t xml:space="preserve">   </w:t>
            </w:r>
            <w:r>
              <w:rPr>
                <w:b/>
                <w:bCs/>
                <w:sz w:val="24"/>
                <w:szCs w:val="24"/>
              </w:rPr>
              <w:tab/>
            </w:r>
            <w:r w:rsidRPr="00695760">
              <w:rPr>
                <w:rFonts w:ascii="Cambria" w:hAnsi="Cambria"/>
                <w:b/>
                <w:bCs/>
                <w:sz w:val="20"/>
                <w:szCs w:val="20"/>
              </w:rPr>
              <w:t>Do not copy or distribute without written consent from authors</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593268"/>
      <w:docPartObj>
        <w:docPartGallery w:val="Page Numbers (Bottom of Page)"/>
        <w:docPartUnique/>
      </w:docPartObj>
    </w:sdtPr>
    <w:sdtEndPr>
      <w:rPr>
        <w:noProof/>
      </w:rPr>
    </w:sdtEndPr>
    <w:sdtContent>
      <w:p w14:paraId="2700999C" w14:textId="77777777" w:rsidR="00AA0634" w:rsidRDefault="00AA0634">
        <w:pPr>
          <w:pStyle w:val="Footer"/>
          <w:jc w:val="center"/>
        </w:pPr>
        <w:r>
          <w:fldChar w:fldCharType="begin"/>
        </w:r>
        <w:r>
          <w:instrText xml:space="preserve"> PAGE   \* MERGEFORMAT </w:instrText>
        </w:r>
        <w:r>
          <w:fldChar w:fldCharType="separate"/>
        </w:r>
        <w:r w:rsidR="00876532">
          <w:rPr>
            <w:noProof/>
          </w:rPr>
          <w:t>12</w:t>
        </w:r>
        <w:r>
          <w:rPr>
            <w:noProof/>
          </w:rPr>
          <w:fldChar w:fldCharType="end"/>
        </w:r>
      </w:p>
    </w:sdtContent>
  </w:sdt>
  <w:p w14:paraId="5D11B5A9" w14:textId="77777777" w:rsidR="00AA0634" w:rsidRDefault="00AA0634">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28127" w14:textId="77777777" w:rsidR="00B253F1" w:rsidRDefault="00B253F1" w:rsidP="008A1B1D">
      <w:r>
        <w:separator/>
      </w:r>
    </w:p>
  </w:footnote>
  <w:footnote w:type="continuationSeparator" w:id="0">
    <w:p w14:paraId="17C4792A" w14:textId="77777777" w:rsidR="00B253F1" w:rsidRDefault="00B253F1" w:rsidP="008A1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EE6" w14:textId="082AC98C" w:rsidR="00AA0634" w:rsidRPr="00486B9C" w:rsidRDefault="00AA0634" w:rsidP="008A1B1D">
    <w:pPr>
      <w:pStyle w:val="Header"/>
      <w:tabs>
        <w:tab w:val="clear" w:pos="4680"/>
        <w:tab w:val="clear" w:pos="9360"/>
        <w:tab w:val="center" w:pos="7200"/>
        <w:tab w:val="right" w:pos="15390"/>
      </w:tabs>
      <w:rPr>
        <w:rFonts w:ascii="Cambria" w:hAnsi="Cambria"/>
        <w:b/>
        <w:sz w:val="20"/>
        <w:szCs w:val="20"/>
      </w:rPr>
    </w:pPr>
    <w:r w:rsidRPr="00486B9C">
      <w:rPr>
        <w:rFonts w:ascii="Cambria" w:hAnsi="Cambria"/>
        <w:b/>
        <w:sz w:val="20"/>
        <w:szCs w:val="20"/>
      </w:rPr>
      <w:t>SEADS</w:t>
    </w:r>
    <w:r>
      <w:rPr>
        <w:rFonts w:ascii="Cambria" w:hAnsi="Cambria"/>
        <w:b/>
        <w:sz w:val="20"/>
        <w:szCs w:val="20"/>
      </w:rPr>
      <w:t>-HH</w:t>
    </w:r>
    <w:r>
      <w:rPr>
        <w:rFonts w:ascii="Cambria" w:hAnsi="Cambria"/>
        <w:b/>
        <w:sz w:val="20"/>
        <w:szCs w:val="20"/>
      </w:rPr>
      <w:tab/>
      <w:t>Cohorts 1 &amp; 2                              April 17, 2015</w:t>
    </w:r>
  </w:p>
  <w:p w14:paraId="76701E0F" w14:textId="77777777" w:rsidR="00AA0634" w:rsidRDefault="00AA0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E128D"/>
    <w:multiLevelType w:val="hybridMultilevel"/>
    <w:tmpl w:val="37E6E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D6723"/>
    <w:multiLevelType w:val="hybridMultilevel"/>
    <w:tmpl w:val="3FF2B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A06F7"/>
    <w:multiLevelType w:val="hybridMultilevel"/>
    <w:tmpl w:val="B6DCC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81455E"/>
    <w:multiLevelType w:val="hybridMultilevel"/>
    <w:tmpl w:val="2B326FAE"/>
    <w:lvl w:ilvl="0" w:tplc="E9D2DA3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752CE"/>
    <w:multiLevelType w:val="hybridMultilevel"/>
    <w:tmpl w:val="FF46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17807"/>
    <w:multiLevelType w:val="hybridMultilevel"/>
    <w:tmpl w:val="AAC8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76E96"/>
    <w:multiLevelType w:val="hybridMultilevel"/>
    <w:tmpl w:val="5BC03888"/>
    <w:lvl w:ilvl="0" w:tplc="7E7E4402">
      <w:start w:val="1"/>
      <w:numFmt w:val="decimal"/>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7" w15:restartNumberingAfterBreak="0">
    <w:nsid w:val="2B15007F"/>
    <w:multiLevelType w:val="hybridMultilevel"/>
    <w:tmpl w:val="79BC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F489E"/>
    <w:multiLevelType w:val="hybridMultilevel"/>
    <w:tmpl w:val="5DA615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275D4B"/>
    <w:multiLevelType w:val="hybridMultilevel"/>
    <w:tmpl w:val="EDF8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F6687"/>
    <w:multiLevelType w:val="hybridMultilevel"/>
    <w:tmpl w:val="076AD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55863"/>
    <w:multiLevelType w:val="hybridMultilevel"/>
    <w:tmpl w:val="668A20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F6605A"/>
    <w:multiLevelType w:val="hybridMultilevel"/>
    <w:tmpl w:val="EDF8F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A63AEE"/>
    <w:multiLevelType w:val="hybridMultilevel"/>
    <w:tmpl w:val="5B4CD612"/>
    <w:lvl w:ilvl="0" w:tplc="912E293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4" w15:restartNumberingAfterBreak="0">
    <w:nsid w:val="62BA486B"/>
    <w:multiLevelType w:val="hybridMultilevel"/>
    <w:tmpl w:val="13EA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E5CCA"/>
    <w:multiLevelType w:val="hybridMultilevel"/>
    <w:tmpl w:val="13EA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3"/>
  </w:num>
  <w:num w:numId="4">
    <w:abstractNumId w:val="9"/>
  </w:num>
  <w:num w:numId="5">
    <w:abstractNumId w:val="14"/>
  </w:num>
  <w:num w:numId="6">
    <w:abstractNumId w:val="15"/>
  </w:num>
  <w:num w:numId="7">
    <w:abstractNumId w:val="2"/>
  </w:num>
  <w:num w:numId="8">
    <w:abstractNumId w:val="12"/>
  </w:num>
  <w:num w:numId="9">
    <w:abstractNumId w:val="11"/>
  </w:num>
  <w:num w:numId="10">
    <w:abstractNumId w:val="8"/>
  </w:num>
  <w:num w:numId="11">
    <w:abstractNumId w:val="1"/>
  </w:num>
  <w:num w:numId="12">
    <w:abstractNumId w:val="10"/>
  </w:num>
  <w:num w:numId="13">
    <w:abstractNumId w:val="7"/>
  </w:num>
  <w:num w:numId="14">
    <w:abstractNumId w:val="0"/>
  </w:num>
  <w:num w:numId="15">
    <w:abstractNumId w:val="6"/>
  </w:num>
  <w:num w:numId="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3B"/>
    <w:rsid w:val="0000170F"/>
    <w:rsid w:val="00003343"/>
    <w:rsid w:val="00006C73"/>
    <w:rsid w:val="0001291C"/>
    <w:rsid w:val="000136AA"/>
    <w:rsid w:val="000276F8"/>
    <w:rsid w:val="00031354"/>
    <w:rsid w:val="000324E7"/>
    <w:rsid w:val="00043CFD"/>
    <w:rsid w:val="00050E9A"/>
    <w:rsid w:val="0005162E"/>
    <w:rsid w:val="0005397C"/>
    <w:rsid w:val="00057C5B"/>
    <w:rsid w:val="00061874"/>
    <w:rsid w:val="000724BA"/>
    <w:rsid w:val="000846D5"/>
    <w:rsid w:val="000908A4"/>
    <w:rsid w:val="000930BF"/>
    <w:rsid w:val="00093B88"/>
    <w:rsid w:val="000970BF"/>
    <w:rsid w:val="000975A6"/>
    <w:rsid w:val="000A09F5"/>
    <w:rsid w:val="000A0D8C"/>
    <w:rsid w:val="000A2D7F"/>
    <w:rsid w:val="000A544A"/>
    <w:rsid w:val="000B2822"/>
    <w:rsid w:val="000C0759"/>
    <w:rsid w:val="000C0BC9"/>
    <w:rsid w:val="000C13FC"/>
    <w:rsid w:val="000C23AF"/>
    <w:rsid w:val="000C33FF"/>
    <w:rsid w:val="000C364A"/>
    <w:rsid w:val="000C4798"/>
    <w:rsid w:val="000C4DF0"/>
    <w:rsid w:val="000C5A77"/>
    <w:rsid w:val="000C7E7B"/>
    <w:rsid w:val="000D080D"/>
    <w:rsid w:val="000D1253"/>
    <w:rsid w:val="000D6B2B"/>
    <w:rsid w:val="000E3A4C"/>
    <w:rsid w:val="000E419E"/>
    <w:rsid w:val="000E636D"/>
    <w:rsid w:val="000F21EF"/>
    <w:rsid w:val="000F2306"/>
    <w:rsid w:val="000F232D"/>
    <w:rsid w:val="000F75A0"/>
    <w:rsid w:val="00105125"/>
    <w:rsid w:val="00106413"/>
    <w:rsid w:val="00106435"/>
    <w:rsid w:val="00107F43"/>
    <w:rsid w:val="00110516"/>
    <w:rsid w:val="00114F6E"/>
    <w:rsid w:val="0011532C"/>
    <w:rsid w:val="00116216"/>
    <w:rsid w:val="001218E2"/>
    <w:rsid w:val="00122CCF"/>
    <w:rsid w:val="001241CC"/>
    <w:rsid w:val="00130742"/>
    <w:rsid w:val="0013082E"/>
    <w:rsid w:val="00131862"/>
    <w:rsid w:val="001378B7"/>
    <w:rsid w:val="001477D7"/>
    <w:rsid w:val="00150C4C"/>
    <w:rsid w:val="00151734"/>
    <w:rsid w:val="00154DE2"/>
    <w:rsid w:val="00161FCC"/>
    <w:rsid w:val="00164FF1"/>
    <w:rsid w:val="00170C60"/>
    <w:rsid w:val="001713C8"/>
    <w:rsid w:val="00191821"/>
    <w:rsid w:val="001926C4"/>
    <w:rsid w:val="001929D6"/>
    <w:rsid w:val="00194D91"/>
    <w:rsid w:val="001969A6"/>
    <w:rsid w:val="001976FA"/>
    <w:rsid w:val="001A18D0"/>
    <w:rsid w:val="001A2AC2"/>
    <w:rsid w:val="001A430E"/>
    <w:rsid w:val="001B19C5"/>
    <w:rsid w:val="001B731A"/>
    <w:rsid w:val="001C4C48"/>
    <w:rsid w:val="001C6697"/>
    <w:rsid w:val="001E0829"/>
    <w:rsid w:val="001F0805"/>
    <w:rsid w:val="001F31F3"/>
    <w:rsid w:val="00202A88"/>
    <w:rsid w:val="002051D4"/>
    <w:rsid w:val="0020617A"/>
    <w:rsid w:val="00206C95"/>
    <w:rsid w:val="00211380"/>
    <w:rsid w:val="002139BC"/>
    <w:rsid w:val="0022295F"/>
    <w:rsid w:val="00223B5E"/>
    <w:rsid w:val="00225084"/>
    <w:rsid w:val="00226DE0"/>
    <w:rsid w:val="00230CC2"/>
    <w:rsid w:val="002360E8"/>
    <w:rsid w:val="00237870"/>
    <w:rsid w:val="002424F1"/>
    <w:rsid w:val="0024376D"/>
    <w:rsid w:val="002442F9"/>
    <w:rsid w:val="002478AD"/>
    <w:rsid w:val="00251EBB"/>
    <w:rsid w:val="002642F4"/>
    <w:rsid w:val="00267B75"/>
    <w:rsid w:val="0027582F"/>
    <w:rsid w:val="0027658E"/>
    <w:rsid w:val="0028504D"/>
    <w:rsid w:val="002861AB"/>
    <w:rsid w:val="00286A50"/>
    <w:rsid w:val="0029296E"/>
    <w:rsid w:val="0029317D"/>
    <w:rsid w:val="00293ABE"/>
    <w:rsid w:val="002958A1"/>
    <w:rsid w:val="0029660F"/>
    <w:rsid w:val="00296A2E"/>
    <w:rsid w:val="00297E8C"/>
    <w:rsid w:val="002A1DC5"/>
    <w:rsid w:val="002A21AC"/>
    <w:rsid w:val="002A29DC"/>
    <w:rsid w:val="002A323C"/>
    <w:rsid w:val="002A43E4"/>
    <w:rsid w:val="002B006E"/>
    <w:rsid w:val="002B060A"/>
    <w:rsid w:val="002B1E91"/>
    <w:rsid w:val="002C0076"/>
    <w:rsid w:val="002C7B01"/>
    <w:rsid w:val="002D0490"/>
    <w:rsid w:val="002D06B0"/>
    <w:rsid w:val="002D4E9B"/>
    <w:rsid w:val="002D5FBD"/>
    <w:rsid w:val="002E425E"/>
    <w:rsid w:val="002E4816"/>
    <w:rsid w:val="002E640B"/>
    <w:rsid w:val="002E6605"/>
    <w:rsid w:val="002E6785"/>
    <w:rsid w:val="002F16C0"/>
    <w:rsid w:val="00300559"/>
    <w:rsid w:val="00301E98"/>
    <w:rsid w:val="0030794B"/>
    <w:rsid w:val="0031647B"/>
    <w:rsid w:val="00317584"/>
    <w:rsid w:val="00321E65"/>
    <w:rsid w:val="00324D56"/>
    <w:rsid w:val="00330482"/>
    <w:rsid w:val="00336578"/>
    <w:rsid w:val="00340D46"/>
    <w:rsid w:val="0034380B"/>
    <w:rsid w:val="00345193"/>
    <w:rsid w:val="00346728"/>
    <w:rsid w:val="003531DE"/>
    <w:rsid w:val="00363CF1"/>
    <w:rsid w:val="003673E7"/>
    <w:rsid w:val="00370174"/>
    <w:rsid w:val="00376050"/>
    <w:rsid w:val="00376101"/>
    <w:rsid w:val="00380992"/>
    <w:rsid w:val="00390F51"/>
    <w:rsid w:val="0039249D"/>
    <w:rsid w:val="00396A78"/>
    <w:rsid w:val="003A0E52"/>
    <w:rsid w:val="003A0F49"/>
    <w:rsid w:val="003A1644"/>
    <w:rsid w:val="003A1AA8"/>
    <w:rsid w:val="003A1C99"/>
    <w:rsid w:val="003A32F9"/>
    <w:rsid w:val="003A3EC1"/>
    <w:rsid w:val="003B3332"/>
    <w:rsid w:val="003B522D"/>
    <w:rsid w:val="003B5F3B"/>
    <w:rsid w:val="003C70F0"/>
    <w:rsid w:val="003C797B"/>
    <w:rsid w:val="003D0511"/>
    <w:rsid w:val="003D553F"/>
    <w:rsid w:val="003E1ECB"/>
    <w:rsid w:val="003E7012"/>
    <w:rsid w:val="003E7536"/>
    <w:rsid w:val="003F4107"/>
    <w:rsid w:val="003F4791"/>
    <w:rsid w:val="003F6E49"/>
    <w:rsid w:val="003F73D7"/>
    <w:rsid w:val="00401533"/>
    <w:rsid w:val="004050F0"/>
    <w:rsid w:val="004174C2"/>
    <w:rsid w:val="004215BA"/>
    <w:rsid w:val="00424303"/>
    <w:rsid w:val="004273A1"/>
    <w:rsid w:val="004305CB"/>
    <w:rsid w:val="00434C7D"/>
    <w:rsid w:val="00441384"/>
    <w:rsid w:val="004416A0"/>
    <w:rsid w:val="00441E92"/>
    <w:rsid w:val="004425F8"/>
    <w:rsid w:val="004437FB"/>
    <w:rsid w:val="00452F94"/>
    <w:rsid w:val="0045334E"/>
    <w:rsid w:val="004575B6"/>
    <w:rsid w:val="00457D66"/>
    <w:rsid w:val="00457E2B"/>
    <w:rsid w:val="00460F55"/>
    <w:rsid w:val="00461365"/>
    <w:rsid w:val="00463291"/>
    <w:rsid w:val="00464CCF"/>
    <w:rsid w:val="00467B15"/>
    <w:rsid w:val="00471544"/>
    <w:rsid w:val="00472A82"/>
    <w:rsid w:val="0047633F"/>
    <w:rsid w:val="00482B51"/>
    <w:rsid w:val="00483F6D"/>
    <w:rsid w:val="00491674"/>
    <w:rsid w:val="004A0945"/>
    <w:rsid w:val="004A1C72"/>
    <w:rsid w:val="004A5583"/>
    <w:rsid w:val="004B08DA"/>
    <w:rsid w:val="004B26AF"/>
    <w:rsid w:val="004C03C2"/>
    <w:rsid w:val="004C0850"/>
    <w:rsid w:val="004C33B1"/>
    <w:rsid w:val="004C3CB0"/>
    <w:rsid w:val="004C6E5B"/>
    <w:rsid w:val="004C6F2D"/>
    <w:rsid w:val="004D0173"/>
    <w:rsid w:val="004D0A82"/>
    <w:rsid w:val="004D23ED"/>
    <w:rsid w:val="004D52F7"/>
    <w:rsid w:val="004E3611"/>
    <w:rsid w:val="004F0EAE"/>
    <w:rsid w:val="004F1490"/>
    <w:rsid w:val="004F215F"/>
    <w:rsid w:val="004F2627"/>
    <w:rsid w:val="004F4559"/>
    <w:rsid w:val="004F70F7"/>
    <w:rsid w:val="004F7974"/>
    <w:rsid w:val="005024DE"/>
    <w:rsid w:val="00503056"/>
    <w:rsid w:val="00504DFD"/>
    <w:rsid w:val="005074F6"/>
    <w:rsid w:val="0050750A"/>
    <w:rsid w:val="00511E4B"/>
    <w:rsid w:val="005121AD"/>
    <w:rsid w:val="00522F6D"/>
    <w:rsid w:val="0053379A"/>
    <w:rsid w:val="00533DCF"/>
    <w:rsid w:val="00540064"/>
    <w:rsid w:val="005410CA"/>
    <w:rsid w:val="005420F7"/>
    <w:rsid w:val="00544F48"/>
    <w:rsid w:val="005544C4"/>
    <w:rsid w:val="00554C09"/>
    <w:rsid w:val="00557D79"/>
    <w:rsid w:val="00557DB0"/>
    <w:rsid w:val="0056186A"/>
    <w:rsid w:val="0056270F"/>
    <w:rsid w:val="005773F4"/>
    <w:rsid w:val="00585D27"/>
    <w:rsid w:val="005909D6"/>
    <w:rsid w:val="00591EC9"/>
    <w:rsid w:val="005930D6"/>
    <w:rsid w:val="005948A4"/>
    <w:rsid w:val="00596BFC"/>
    <w:rsid w:val="005A3AF0"/>
    <w:rsid w:val="005A5DEE"/>
    <w:rsid w:val="005A7ABF"/>
    <w:rsid w:val="005B7AF4"/>
    <w:rsid w:val="005C0F10"/>
    <w:rsid w:val="005D28FB"/>
    <w:rsid w:val="005D372A"/>
    <w:rsid w:val="005D39E4"/>
    <w:rsid w:val="005D7F4D"/>
    <w:rsid w:val="005F1B01"/>
    <w:rsid w:val="005F2AEB"/>
    <w:rsid w:val="005F2FFB"/>
    <w:rsid w:val="005F3020"/>
    <w:rsid w:val="00601164"/>
    <w:rsid w:val="006038A4"/>
    <w:rsid w:val="00605CBF"/>
    <w:rsid w:val="00610C3B"/>
    <w:rsid w:val="00621F06"/>
    <w:rsid w:val="00630E3F"/>
    <w:rsid w:val="00633CC4"/>
    <w:rsid w:val="00636DB1"/>
    <w:rsid w:val="0063758E"/>
    <w:rsid w:val="00642292"/>
    <w:rsid w:val="00656268"/>
    <w:rsid w:val="006629D0"/>
    <w:rsid w:val="0066380E"/>
    <w:rsid w:val="00664325"/>
    <w:rsid w:val="00665AE8"/>
    <w:rsid w:val="00677F10"/>
    <w:rsid w:val="00681467"/>
    <w:rsid w:val="00681FDD"/>
    <w:rsid w:val="00684092"/>
    <w:rsid w:val="00686B11"/>
    <w:rsid w:val="00691EDA"/>
    <w:rsid w:val="00692320"/>
    <w:rsid w:val="00692D59"/>
    <w:rsid w:val="006B155D"/>
    <w:rsid w:val="006B1DB3"/>
    <w:rsid w:val="006B5326"/>
    <w:rsid w:val="006B5A90"/>
    <w:rsid w:val="006B72EB"/>
    <w:rsid w:val="006C46A6"/>
    <w:rsid w:val="006C47CF"/>
    <w:rsid w:val="006C5E03"/>
    <w:rsid w:val="006C6198"/>
    <w:rsid w:val="006C6204"/>
    <w:rsid w:val="006C7BDF"/>
    <w:rsid w:val="006D00E0"/>
    <w:rsid w:val="006D07F4"/>
    <w:rsid w:val="006D2265"/>
    <w:rsid w:val="006D748E"/>
    <w:rsid w:val="006E0607"/>
    <w:rsid w:val="006E0730"/>
    <w:rsid w:val="006E1E5A"/>
    <w:rsid w:val="006E2838"/>
    <w:rsid w:val="006F2EFB"/>
    <w:rsid w:val="006F43DE"/>
    <w:rsid w:val="0070574D"/>
    <w:rsid w:val="00705F7E"/>
    <w:rsid w:val="007066F4"/>
    <w:rsid w:val="00706E9E"/>
    <w:rsid w:val="007177CE"/>
    <w:rsid w:val="00717AFA"/>
    <w:rsid w:val="00721A07"/>
    <w:rsid w:val="00722A56"/>
    <w:rsid w:val="00723CCF"/>
    <w:rsid w:val="00726A85"/>
    <w:rsid w:val="00727607"/>
    <w:rsid w:val="007347AD"/>
    <w:rsid w:val="00735B20"/>
    <w:rsid w:val="00737048"/>
    <w:rsid w:val="00746384"/>
    <w:rsid w:val="00746FBA"/>
    <w:rsid w:val="0075253F"/>
    <w:rsid w:val="0075461D"/>
    <w:rsid w:val="00756D15"/>
    <w:rsid w:val="00761804"/>
    <w:rsid w:val="007661B9"/>
    <w:rsid w:val="00767983"/>
    <w:rsid w:val="00772BDE"/>
    <w:rsid w:val="00773000"/>
    <w:rsid w:val="0077441C"/>
    <w:rsid w:val="00777A79"/>
    <w:rsid w:val="007814F0"/>
    <w:rsid w:val="00781680"/>
    <w:rsid w:val="00785834"/>
    <w:rsid w:val="00792C93"/>
    <w:rsid w:val="007951CC"/>
    <w:rsid w:val="00796494"/>
    <w:rsid w:val="007A0825"/>
    <w:rsid w:val="007A1C2C"/>
    <w:rsid w:val="007A31E6"/>
    <w:rsid w:val="007A35F9"/>
    <w:rsid w:val="007B134C"/>
    <w:rsid w:val="007B157E"/>
    <w:rsid w:val="007B28F8"/>
    <w:rsid w:val="007B3D9E"/>
    <w:rsid w:val="007B6838"/>
    <w:rsid w:val="007B79F8"/>
    <w:rsid w:val="007D10E4"/>
    <w:rsid w:val="007D1276"/>
    <w:rsid w:val="007D1FBD"/>
    <w:rsid w:val="007D342C"/>
    <w:rsid w:val="007D4A17"/>
    <w:rsid w:val="007D6765"/>
    <w:rsid w:val="007E0118"/>
    <w:rsid w:val="007E269B"/>
    <w:rsid w:val="007F1C74"/>
    <w:rsid w:val="007F4370"/>
    <w:rsid w:val="007F6D17"/>
    <w:rsid w:val="007F7219"/>
    <w:rsid w:val="008001F9"/>
    <w:rsid w:val="0080279A"/>
    <w:rsid w:val="00804A90"/>
    <w:rsid w:val="008051FF"/>
    <w:rsid w:val="00807C81"/>
    <w:rsid w:val="00811AE0"/>
    <w:rsid w:val="008171F2"/>
    <w:rsid w:val="008205EE"/>
    <w:rsid w:val="0082272C"/>
    <w:rsid w:val="00825238"/>
    <w:rsid w:val="00834D22"/>
    <w:rsid w:val="00835590"/>
    <w:rsid w:val="008362D3"/>
    <w:rsid w:val="008373DB"/>
    <w:rsid w:val="008377B7"/>
    <w:rsid w:val="0084090D"/>
    <w:rsid w:val="0084240E"/>
    <w:rsid w:val="00846F93"/>
    <w:rsid w:val="00850096"/>
    <w:rsid w:val="00854E73"/>
    <w:rsid w:val="00875227"/>
    <w:rsid w:val="00876532"/>
    <w:rsid w:val="00886623"/>
    <w:rsid w:val="00886878"/>
    <w:rsid w:val="00892133"/>
    <w:rsid w:val="00894177"/>
    <w:rsid w:val="00894C61"/>
    <w:rsid w:val="0089692B"/>
    <w:rsid w:val="008A1B1D"/>
    <w:rsid w:val="008A22E5"/>
    <w:rsid w:val="008A573D"/>
    <w:rsid w:val="008B4CC6"/>
    <w:rsid w:val="008B7153"/>
    <w:rsid w:val="008C1658"/>
    <w:rsid w:val="008C226E"/>
    <w:rsid w:val="008C5673"/>
    <w:rsid w:val="008D38CB"/>
    <w:rsid w:val="008D58C2"/>
    <w:rsid w:val="008F07E4"/>
    <w:rsid w:val="008F187E"/>
    <w:rsid w:val="008F32FA"/>
    <w:rsid w:val="008F49FF"/>
    <w:rsid w:val="009009C6"/>
    <w:rsid w:val="009011E7"/>
    <w:rsid w:val="00901BFE"/>
    <w:rsid w:val="0091074A"/>
    <w:rsid w:val="00911C9C"/>
    <w:rsid w:val="00911CD8"/>
    <w:rsid w:val="0091329F"/>
    <w:rsid w:val="009163AE"/>
    <w:rsid w:val="00920927"/>
    <w:rsid w:val="009277C2"/>
    <w:rsid w:val="00927FD2"/>
    <w:rsid w:val="00930749"/>
    <w:rsid w:val="00930775"/>
    <w:rsid w:val="0093187F"/>
    <w:rsid w:val="00941BF5"/>
    <w:rsid w:val="00947972"/>
    <w:rsid w:val="009521A6"/>
    <w:rsid w:val="00954776"/>
    <w:rsid w:val="00954A00"/>
    <w:rsid w:val="00957228"/>
    <w:rsid w:val="00961100"/>
    <w:rsid w:val="00962D63"/>
    <w:rsid w:val="009707D7"/>
    <w:rsid w:val="00971D9F"/>
    <w:rsid w:val="0097321C"/>
    <w:rsid w:val="00973E6D"/>
    <w:rsid w:val="009768E2"/>
    <w:rsid w:val="0098309E"/>
    <w:rsid w:val="009850F5"/>
    <w:rsid w:val="00986E12"/>
    <w:rsid w:val="00992A18"/>
    <w:rsid w:val="00993AF8"/>
    <w:rsid w:val="00997969"/>
    <w:rsid w:val="009A0804"/>
    <w:rsid w:val="009A108F"/>
    <w:rsid w:val="009A189C"/>
    <w:rsid w:val="009A2676"/>
    <w:rsid w:val="009A6089"/>
    <w:rsid w:val="009B28BE"/>
    <w:rsid w:val="009B3C64"/>
    <w:rsid w:val="009B67ED"/>
    <w:rsid w:val="009B79BF"/>
    <w:rsid w:val="009C097B"/>
    <w:rsid w:val="009C0BE7"/>
    <w:rsid w:val="009C34B4"/>
    <w:rsid w:val="009C4CF5"/>
    <w:rsid w:val="009C54DE"/>
    <w:rsid w:val="009C6DAC"/>
    <w:rsid w:val="009D0C9E"/>
    <w:rsid w:val="009D3BD6"/>
    <w:rsid w:val="009D74A1"/>
    <w:rsid w:val="009E07B4"/>
    <w:rsid w:val="009E4FD1"/>
    <w:rsid w:val="009E4FE6"/>
    <w:rsid w:val="009E5551"/>
    <w:rsid w:val="009F1C38"/>
    <w:rsid w:val="00A00000"/>
    <w:rsid w:val="00A0380A"/>
    <w:rsid w:val="00A038D4"/>
    <w:rsid w:val="00A06A88"/>
    <w:rsid w:val="00A122E5"/>
    <w:rsid w:val="00A1243B"/>
    <w:rsid w:val="00A14547"/>
    <w:rsid w:val="00A17B98"/>
    <w:rsid w:val="00A30C56"/>
    <w:rsid w:val="00A3203E"/>
    <w:rsid w:val="00A37945"/>
    <w:rsid w:val="00A43A28"/>
    <w:rsid w:val="00A459FA"/>
    <w:rsid w:val="00A45D12"/>
    <w:rsid w:val="00A4618E"/>
    <w:rsid w:val="00A472DE"/>
    <w:rsid w:val="00A529D2"/>
    <w:rsid w:val="00A573FA"/>
    <w:rsid w:val="00A61D1C"/>
    <w:rsid w:val="00A73FF3"/>
    <w:rsid w:val="00A77AC9"/>
    <w:rsid w:val="00A8036E"/>
    <w:rsid w:val="00A80591"/>
    <w:rsid w:val="00A83CBA"/>
    <w:rsid w:val="00A84359"/>
    <w:rsid w:val="00A907B1"/>
    <w:rsid w:val="00A92F5D"/>
    <w:rsid w:val="00A9370F"/>
    <w:rsid w:val="00A94B34"/>
    <w:rsid w:val="00AA0634"/>
    <w:rsid w:val="00AA3583"/>
    <w:rsid w:val="00AA55C6"/>
    <w:rsid w:val="00AA7F0C"/>
    <w:rsid w:val="00AB2C48"/>
    <w:rsid w:val="00AC3380"/>
    <w:rsid w:val="00AC3A8D"/>
    <w:rsid w:val="00AC3B88"/>
    <w:rsid w:val="00AC48C0"/>
    <w:rsid w:val="00AD23A9"/>
    <w:rsid w:val="00AD2C22"/>
    <w:rsid w:val="00AD56FE"/>
    <w:rsid w:val="00AD5F7D"/>
    <w:rsid w:val="00AD6C4A"/>
    <w:rsid w:val="00AE1281"/>
    <w:rsid w:val="00AE4872"/>
    <w:rsid w:val="00AE60E4"/>
    <w:rsid w:val="00AF2243"/>
    <w:rsid w:val="00AF78D6"/>
    <w:rsid w:val="00B037C2"/>
    <w:rsid w:val="00B0456B"/>
    <w:rsid w:val="00B04E1B"/>
    <w:rsid w:val="00B07784"/>
    <w:rsid w:val="00B10D58"/>
    <w:rsid w:val="00B12CAA"/>
    <w:rsid w:val="00B22960"/>
    <w:rsid w:val="00B23285"/>
    <w:rsid w:val="00B253F1"/>
    <w:rsid w:val="00B30B5F"/>
    <w:rsid w:val="00B33D98"/>
    <w:rsid w:val="00B344F3"/>
    <w:rsid w:val="00B35C4A"/>
    <w:rsid w:val="00B40BEB"/>
    <w:rsid w:val="00B41BD9"/>
    <w:rsid w:val="00B43B7F"/>
    <w:rsid w:val="00B47ECD"/>
    <w:rsid w:val="00B51065"/>
    <w:rsid w:val="00B535D0"/>
    <w:rsid w:val="00B54383"/>
    <w:rsid w:val="00B547BC"/>
    <w:rsid w:val="00B615CF"/>
    <w:rsid w:val="00B62B08"/>
    <w:rsid w:val="00B63465"/>
    <w:rsid w:val="00B64AAE"/>
    <w:rsid w:val="00B653E6"/>
    <w:rsid w:val="00B6751B"/>
    <w:rsid w:val="00B67F49"/>
    <w:rsid w:val="00B7050A"/>
    <w:rsid w:val="00B714EE"/>
    <w:rsid w:val="00B7770A"/>
    <w:rsid w:val="00B80D69"/>
    <w:rsid w:val="00B83F66"/>
    <w:rsid w:val="00B91A0D"/>
    <w:rsid w:val="00B95AD2"/>
    <w:rsid w:val="00B97A5D"/>
    <w:rsid w:val="00BA6C80"/>
    <w:rsid w:val="00BB1DE1"/>
    <w:rsid w:val="00BB4680"/>
    <w:rsid w:val="00BC1DCB"/>
    <w:rsid w:val="00BC33AA"/>
    <w:rsid w:val="00BC70CB"/>
    <w:rsid w:val="00BD10CF"/>
    <w:rsid w:val="00BD12B1"/>
    <w:rsid w:val="00BD1B12"/>
    <w:rsid w:val="00BD57E3"/>
    <w:rsid w:val="00BD79E0"/>
    <w:rsid w:val="00BE3175"/>
    <w:rsid w:val="00BE39BD"/>
    <w:rsid w:val="00BE4339"/>
    <w:rsid w:val="00BE523B"/>
    <w:rsid w:val="00BE6D7E"/>
    <w:rsid w:val="00C05586"/>
    <w:rsid w:val="00C10041"/>
    <w:rsid w:val="00C11442"/>
    <w:rsid w:val="00C12427"/>
    <w:rsid w:val="00C12727"/>
    <w:rsid w:val="00C1418C"/>
    <w:rsid w:val="00C20405"/>
    <w:rsid w:val="00C27500"/>
    <w:rsid w:val="00C3459E"/>
    <w:rsid w:val="00C355B4"/>
    <w:rsid w:val="00C36517"/>
    <w:rsid w:val="00C36C93"/>
    <w:rsid w:val="00C40BE4"/>
    <w:rsid w:val="00C41484"/>
    <w:rsid w:val="00C4183B"/>
    <w:rsid w:val="00C510C6"/>
    <w:rsid w:val="00C53762"/>
    <w:rsid w:val="00C61135"/>
    <w:rsid w:val="00C61D40"/>
    <w:rsid w:val="00C62690"/>
    <w:rsid w:val="00C64DC2"/>
    <w:rsid w:val="00C72155"/>
    <w:rsid w:val="00C75991"/>
    <w:rsid w:val="00C846C5"/>
    <w:rsid w:val="00C90EEE"/>
    <w:rsid w:val="00C91FD9"/>
    <w:rsid w:val="00C93516"/>
    <w:rsid w:val="00CA000E"/>
    <w:rsid w:val="00CA0AE7"/>
    <w:rsid w:val="00CA0DBF"/>
    <w:rsid w:val="00CA4AA3"/>
    <w:rsid w:val="00CA4BC5"/>
    <w:rsid w:val="00CA55F6"/>
    <w:rsid w:val="00CA73CC"/>
    <w:rsid w:val="00CB2B05"/>
    <w:rsid w:val="00CB5D50"/>
    <w:rsid w:val="00CC3F9A"/>
    <w:rsid w:val="00CC5544"/>
    <w:rsid w:val="00CD58EF"/>
    <w:rsid w:val="00CD6350"/>
    <w:rsid w:val="00CD640B"/>
    <w:rsid w:val="00CE0928"/>
    <w:rsid w:val="00CE098A"/>
    <w:rsid w:val="00CE167E"/>
    <w:rsid w:val="00CE221E"/>
    <w:rsid w:val="00CE27C7"/>
    <w:rsid w:val="00CF7484"/>
    <w:rsid w:val="00D0073C"/>
    <w:rsid w:val="00D0243D"/>
    <w:rsid w:val="00D025E7"/>
    <w:rsid w:val="00D0298E"/>
    <w:rsid w:val="00D12B16"/>
    <w:rsid w:val="00D12CDE"/>
    <w:rsid w:val="00D1454A"/>
    <w:rsid w:val="00D17BFC"/>
    <w:rsid w:val="00D2250B"/>
    <w:rsid w:val="00D22D90"/>
    <w:rsid w:val="00D23C18"/>
    <w:rsid w:val="00D3068A"/>
    <w:rsid w:val="00D3193D"/>
    <w:rsid w:val="00D43D03"/>
    <w:rsid w:val="00D55CC7"/>
    <w:rsid w:val="00D61894"/>
    <w:rsid w:val="00D62351"/>
    <w:rsid w:val="00D633B2"/>
    <w:rsid w:val="00D661AC"/>
    <w:rsid w:val="00D81AE1"/>
    <w:rsid w:val="00D84F98"/>
    <w:rsid w:val="00D9535E"/>
    <w:rsid w:val="00D97979"/>
    <w:rsid w:val="00DA7F16"/>
    <w:rsid w:val="00DB51EA"/>
    <w:rsid w:val="00DC22E7"/>
    <w:rsid w:val="00DC42DE"/>
    <w:rsid w:val="00DC5C26"/>
    <w:rsid w:val="00DC6F3C"/>
    <w:rsid w:val="00DD25D8"/>
    <w:rsid w:val="00DD2A6A"/>
    <w:rsid w:val="00DD4B2F"/>
    <w:rsid w:val="00DE2CA5"/>
    <w:rsid w:val="00DE42CC"/>
    <w:rsid w:val="00DE7A3C"/>
    <w:rsid w:val="00DF009F"/>
    <w:rsid w:val="00DF07D6"/>
    <w:rsid w:val="00DF4A6B"/>
    <w:rsid w:val="00E0508B"/>
    <w:rsid w:val="00E066AD"/>
    <w:rsid w:val="00E07408"/>
    <w:rsid w:val="00E103E9"/>
    <w:rsid w:val="00E10753"/>
    <w:rsid w:val="00E1168E"/>
    <w:rsid w:val="00E137D7"/>
    <w:rsid w:val="00E141D7"/>
    <w:rsid w:val="00E16316"/>
    <w:rsid w:val="00E235BD"/>
    <w:rsid w:val="00E23BF5"/>
    <w:rsid w:val="00E27135"/>
    <w:rsid w:val="00E305F3"/>
    <w:rsid w:val="00E34C0D"/>
    <w:rsid w:val="00E35FA8"/>
    <w:rsid w:val="00E42F52"/>
    <w:rsid w:val="00E47C46"/>
    <w:rsid w:val="00E536A5"/>
    <w:rsid w:val="00E55D79"/>
    <w:rsid w:val="00E57D0D"/>
    <w:rsid w:val="00E6054D"/>
    <w:rsid w:val="00E627AB"/>
    <w:rsid w:val="00E62E2E"/>
    <w:rsid w:val="00E74A54"/>
    <w:rsid w:val="00E816B4"/>
    <w:rsid w:val="00E90C6B"/>
    <w:rsid w:val="00E9497C"/>
    <w:rsid w:val="00E953AF"/>
    <w:rsid w:val="00E96C6C"/>
    <w:rsid w:val="00E97BA3"/>
    <w:rsid w:val="00EA2C6E"/>
    <w:rsid w:val="00EA67FB"/>
    <w:rsid w:val="00EA6E26"/>
    <w:rsid w:val="00EB45C7"/>
    <w:rsid w:val="00EC6484"/>
    <w:rsid w:val="00EC6A23"/>
    <w:rsid w:val="00EE0304"/>
    <w:rsid w:val="00EE109D"/>
    <w:rsid w:val="00EE1194"/>
    <w:rsid w:val="00EE4F55"/>
    <w:rsid w:val="00EE600A"/>
    <w:rsid w:val="00EF08C4"/>
    <w:rsid w:val="00EF0963"/>
    <w:rsid w:val="00EF14DD"/>
    <w:rsid w:val="00F006AC"/>
    <w:rsid w:val="00F06C58"/>
    <w:rsid w:val="00F07E1B"/>
    <w:rsid w:val="00F10038"/>
    <w:rsid w:val="00F11E9D"/>
    <w:rsid w:val="00F1468A"/>
    <w:rsid w:val="00F158BF"/>
    <w:rsid w:val="00F2205C"/>
    <w:rsid w:val="00F229FA"/>
    <w:rsid w:val="00F263A7"/>
    <w:rsid w:val="00F35639"/>
    <w:rsid w:val="00F365BF"/>
    <w:rsid w:val="00F418DB"/>
    <w:rsid w:val="00F41F22"/>
    <w:rsid w:val="00F4295E"/>
    <w:rsid w:val="00F43473"/>
    <w:rsid w:val="00F44D3A"/>
    <w:rsid w:val="00F45639"/>
    <w:rsid w:val="00F51867"/>
    <w:rsid w:val="00F51B32"/>
    <w:rsid w:val="00F5212B"/>
    <w:rsid w:val="00F554E5"/>
    <w:rsid w:val="00F56919"/>
    <w:rsid w:val="00F60E7C"/>
    <w:rsid w:val="00F61B9C"/>
    <w:rsid w:val="00F62472"/>
    <w:rsid w:val="00F6248E"/>
    <w:rsid w:val="00F645F5"/>
    <w:rsid w:val="00F64C07"/>
    <w:rsid w:val="00F70F6C"/>
    <w:rsid w:val="00F71C80"/>
    <w:rsid w:val="00F74354"/>
    <w:rsid w:val="00F74CA3"/>
    <w:rsid w:val="00F75FE5"/>
    <w:rsid w:val="00F829F8"/>
    <w:rsid w:val="00F85C33"/>
    <w:rsid w:val="00F85FF0"/>
    <w:rsid w:val="00F87207"/>
    <w:rsid w:val="00F91F13"/>
    <w:rsid w:val="00F94C61"/>
    <w:rsid w:val="00F9616B"/>
    <w:rsid w:val="00FA1AE5"/>
    <w:rsid w:val="00FB7309"/>
    <w:rsid w:val="00FB7E23"/>
    <w:rsid w:val="00FC62C5"/>
    <w:rsid w:val="00FC7C0E"/>
    <w:rsid w:val="00FD14B0"/>
    <w:rsid w:val="00FD5B75"/>
    <w:rsid w:val="00FE636B"/>
    <w:rsid w:val="00FF2690"/>
    <w:rsid w:val="00FF5A5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4:docId w14:val="29AE1D90"/>
  <w15:docId w15:val="{8907B83B-DCFB-43CC-9A2A-383AA6FA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ListParagraph"/>
    <w:next w:val="Normal"/>
    <w:link w:val="Heading1Char"/>
    <w:uiPriority w:val="9"/>
    <w:qFormat/>
    <w:rsid w:val="008A1B1D"/>
    <w:pPr>
      <w:pBdr>
        <w:bottom w:val="single" w:sz="12" w:space="1" w:color="auto"/>
      </w:pBdr>
      <w:ind w:left="-90"/>
      <w:outlineLvl w:val="0"/>
    </w:pPr>
    <w:rPr>
      <w:rFonts w:ascii="Arial Narrow" w:hAnsi="Arial Narrow" w:cs="Times New Roman"/>
      <w:b/>
      <w:sz w:val="20"/>
      <w:szCs w:val="20"/>
    </w:rPr>
  </w:style>
  <w:style w:type="paragraph" w:styleId="Heading2">
    <w:name w:val="heading 2"/>
    <w:basedOn w:val="Normal"/>
    <w:next w:val="Normal"/>
    <w:link w:val="Heading2Char"/>
    <w:uiPriority w:val="9"/>
    <w:unhideWhenUsed/>
    <w:qFormat/>
    <w:rsid w:val="00441E92"/>
    <w:pPr>
      <w:outlineLvl w:val="1"/>
    </w:pPr>
    <w:rPr>
      <w:rFonts w:ascii="Arial Narrow" w:hAnsi="Arial Narrow"/>
      <w:b/>
      <w:sz w:val="20"/>
      <w:szCs w:val="20"/>
    </w:rPr>
  </w:style>
  <w:style w:type="paragraph" w:styleId="Heading7">
    <w:name w:val="heading 7"/>
    <w:basedOn w:val="Normal"/>
    <w:next w:val="Normal"/>
    <w:link w:val="Heading7Char"/>
    <w:uiPriority w:val="9"/>
    <w:semiHidden/>
    <w:unhideWhenUsed/>
    <w:qFormat/>
    <w:rsid w:val="00C355B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1D"/>
    <w:pPr>
      <w:tabs>
        <w:tab w:val="center" w:pos="4680"/>
        <w:tab w:val="right" w:pos="9360"/>
      </w:tabs>
    </w:pPr>
  </w:style>
  <w:style w:type="character" w:customStyle="1" w:styleId="HeaderChar">
    <w:name w:val="Header Char"/>
    <w:basedOn w:val="DefaultParagraphFont"/>
    <w:link w:val="Header"/>
    <w:uiPriority w:val="99"/>
    <w:rsid w:val="008A1B1D"/>
  </w:style>
  <w:style w:type="paragraph" w:styleId="Footer">
    <w:name w:val="footer"/>
    <w:basedOn w:val="Normal"/>
    <w:link w:val="FooterChar"/>
    <w:uiPriority w:val="99"/>
    <w:unhideWhenUsed/>
    <w:rsid w:val="008A1B1D"/>
    <w:pPr>
      <w:tabs>
        <w:tab w:val="center" w:pos="4680"/>
        <w:tab w:val="right" w:pos="9360"/>
      </w:tabs>
    </w:pPr>
  </w:style>
  <w:style w:type="character" w:customStyle="1" w:styleId="FooterChar">
    <w:name w:val="Footer Char"/>
    <w:basedOn w:val="DefaultParagraphFont"/>
    <w:link w:val="Footer"/>
    <w:uiPriority w:val="99"/>
    <w:rsid w:val="008A1B1D"/>
  </w:style>
  <w:style w:type="character" w:styleId="Hyperlink">
    <w:name w:val="Hyperlink"/>
    <w:basedOn w:val="DefaultParagraphFont"/>
    <w:uiPriority w:val="99"/>
    <w:unhideWhenUsed/>
    <w:rsid w:val="008A1B1D"/>
    <w:rPr>
      <w:color w:val="0563C1" w:themeColor="hyperlink"/>
      <w:u w:val="single"/>
    </w:rPr>
  </w:style>
  <w:style w:type="table" w:styleId="TableGrid">
    <w:name w:val="Table Grid"/>
    <w:basedOn w:val="TableNormal"/>
    <w:uiPriority w:val="59"/>
    <w:rsid w:val="008A1B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1B1D"/>
    <w:pPr>
      <w:ind w:left="720"/>
      <w:contextualSpacing/>
    </w:pPr>
    <w:rPr>
      <w:rFonts w:eastAsiaTheme="minorEastAsia"/>
      <w:sz w:val="24"/>
      <w:szCs w:val="24"/>
    </w:rPr>
  </w:style>
  <w:style w:type="paragraph" w:styleId="Subtitle">
    <w:name w:val="Subtitle"/>
    <w:aliases w:val="Instructions"/>
    <w:basedOn w:val="Normal"/>
    <w:next w:val="Normal"/>
    <w:link w:val="SubtitleChar"/>
    <w:uiPriority w:val="11"/>
    <w:qFormat/>
    <w:rsid w:val="00050E9A"/>
    <w:pPr>
      <w:jc w:val="center"/>
    </w:pPr>
    <w:rPr>
      <w:rFonts w:ascii="Arial Narrow" w:eastAsiaTheme="minorEastAsia" w:hAnsi="Arial Narrow" w:cs="Times New Roman"/>
      <w:b/>
      <w:bCs/>
      <w:i/>
      <w:color w:val="A6A6A6" w:themeColor="background1" w:themeShade="A6"/>
      <w:sz w:val="20"/>
      <w:szCs w:val="20"/>
    </w:rPr>
  </w:style>
  <w:style w:type="character" w:customStyle="1" w:styleId="SubtitleChar">
    <w:name w:val="Subtitle Char"/>
    <w:aliases w:val="Instructions Char"/>
    <w:basedOn w:val="DefaultParagraphFont"/>
    <w:link w:val="Subtitle"/>
    <w:uiPriority w:val="11"/>
    <w:rsid w:val="00050E9A"/>
    <w:rPr>
      <w:rFonts w:ascii="Arial Narrow" w:eastAsiaTheme="minorEastAsia" w:hAnsi="Arial Narrow" w:cs="Times New Roman"/>
      <w:b/>
      <w:bCs/>
      <w:i/>
      <w:color w:val="A6A6A6" w:themeColor="background1" w:themeShade="A6"/>
      <w:sz w:val="20"/>
      <w:szCs w:val="20"/>
    </w:rPr>
  </w:style>
  <w:style w:type="paragraph" w:customStyle="1" w:styleId="10ptArialNarrow">
    <w:name w:val="10pt Arial Narrow"/>
    <w:basedOn w:val="Normal"/>
    <w:link w:val="10ptArialNarrowChar"/>
    <w:rsid w:val="008A1B1D"/>
    <w:rPr>
      <w:rFonts w:eastAsiaTheme="minorEastAsia"/>
      <w:sz w:val="20"/>
      <w:szCs w:val="20"/>
    </w:rPr>
  </w:style>
  <w:style w:type="character" w:customStyle="1" w:styleId="10ptArialNarrowChar">
    <w:name w:val="10pt Arial Narrow Char"/>
    <w:basedOn w:val="DefaultParagraphFont"/>
    <w:link w:val="10ptArialNarrow"/>
    <w:rsid w:val="008A1B1D"/>
    <w:rPr>
      <w:rFonts w:eastAsiaTheme="minorEastAsia"/>
      <w:sz w:val="20"/>
      <w:szCs w:val="20"/>
    </w:rPr>
  </w:style>
  <w:style w:type="character" w:customStyle="1" w:styleId="Heading1Char">
    <w:name w:val="Heading 1 Char"/>
    <w:basedOn w:val="DefaultParagraphFont"/>
    <w:link w:val="Heading1"/>
    <w:uiPriority w:val="9"/>
    <w:rsid w:val="008A1B1D"/>
    <w:rPr>
      <w:rFonts w:ascii="Arial Narrow" w:eastAsiaTheme="minorEastAsia" w:hAnsi="Arial Narrow" w:cs="Times New Roman"/>
      <w:b/>
      <w:sz w:val="20"/>
      <w:szCs w:val="20"/>
    </w:rPr>
  </w:style>
  <w:style w:type="character" w:customStyle="1" w:styleId="Heading2Char">
    <w:name w:val="Heading 2 Char"/>
    <w:basedOn w:val="DefaultParagraphFont"/>
    <w:link w:val="Heading2"/>
    <w:uiPriority w:val="9"/>
    <w:rsid w:val="00441E92"/>
    <w:rPr>
      <w:rFonts w:ascii="Arial Narrow" w:hAnsi="Arial Narrow"/>
      <w:b/>
      <w:sz w:val="20"/>
      <w:szCs w:val="20"/>
    </w:rPr>
  </w:style>
  <w:style w:type="character" w:styleId="CommentReference">
    <w:name w:val="annotation reference"/>
    <w:basedOn w:val="DefaultParagraphFont"/>
    <w:uiPriority w:val="99"/>
    <w:semiHidden/>
    <w:unhideWhenUsed/>
    <w:rsid w:val="008A1B1D"/>
    <w:rPr>
      <w:sz w:val="16"/>
      <w:szCs w:val="16"/>
    </w:rPr>
  </w:style>
  <w:style w:type="paragraph" w:styleId="CommentText">
    <w:name w:val="annotation text"/>
    <w:basedOn w:val="Normal"/>
    <w:link w:val="CommentTextChar"/>
    <w:uiPriority w:val="99"/>
    <w:unhideWhenUsed/>
    <w:rsid w:val="008A1B1D"/>
    <w:rPr>
      <w:rFonts w:eastAsiaTheme="minorEastAsia"/>
      <w:sz w:val="20"/>
      <w:szCs w:val="20"/>
    </w:rPr>
  </w:style>
  <w:style w:type="character" w:customStyle="1" w:styleId="CommentTextChar">
    <w:name w:val="Comment Text Char"/>
    <w:basedOn w:val="DefaultParagraphFont"/>
    <w:link w:val="CommentText"/>
    <w:uiPriority w:val="99"/>
    <w:rsid w:val="008A1B1D"/>
    <w:rPr>
      <w:rFonts w:eastAsiaTheme="minorEastAsia"/>
      <w:sz w:val="20"/>
      <w:szCs w:val="20"/>
    </w:rPr>
  </w:style>
  <w:style w:type="paragraph" w:styleId="BalloonText">
    <w:name w:val="Balloon Text"/>
    <w:basedOn w:val="Normal"/>
    <w:link w:val="BalloonTextChar"/>
    <w:uiPriority w:val="99"/>
    <w:semiHidden/>
    <w:unhideWhenUsed/>
    <w:rsid w:val="008A1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0617A"/>
    <w:pPr>
      <w:spacing w:after="160"/>
    </w:pPr>
    <w:rPr>
      <w:rFonts w:eastAsiaTheme="minorHAnsi"/>
      <w:b/>
      <w:bCs/>
    </w:rPr>
  </w:style>
  <w:style w:type="character" w:customStyle="1" w:styleId="CommentSubjectChar">
    <w:name w:val="Comment Subject Char"/>
    <w:basedOn w:val="CommentTextChar"/>
    <w:link w:val="CommentSubject"/>
    <w:uiPriority w:val="99"/>
    <w:semiHidden/>
    <w:rsid w:val="0020617A"/>
    <w:rPr>
      <w:rFonts w:eastAsiaTheme="minorEastAsia"/>
      <w:b/>
      <w:bCs/>
      <w:sz w:val="20"/>
      <w:szCs w:val="20"/>
    </w:rPr>
  </w:style>
  <w:style w:type="character" w:customStyle="1" w:styleId="Heading7Char">
    <w:name w:val="Heading 7 Char"/>
    <w:basedOn w:val="DefaultParagraphFont"/>
    <w:link w:val="Heading7"/>
    <w:uiPriority w:val="9"/>
    <w:semiHidden/>
    <w:rsid w:val="00C355B4"/>
    <w:rPr>
      <w:rFonts w:asciiTheme="majorHAnsi" w:eastAsiaTheme="majorEastAsia" w:hAnsiTheme="majorHAnsi" w:cstheme="majorBidi"/>
      <w:i/>
      <w:iCs/>
      <w:color w:val="1F4D78" w:themeColor="accent1" w:themeShade="7F"/>
    </w:rPr>
  </w:style>
  <w:style w:type="paragraph" w:styleId="Revision">
    <w:name w:val="Revision"/>
    <w:hidden/>
    <w:uiPriority w:val="99"/>
    <w:semiHidden/>
    <w:rsid w:val="00CE098A"/>
  </w:style>
  <w:style w:type="paragraph" w:customStyle="1" w:styleId="RspOpt1">
    <w:name w:val="RspOpt1"/>
    <w:basedOn w:val="Normal"/>
    <w:link w:val="RspOpt1Char"/>
    <w:qFormat/>
    <w:rsid w:val="00321E65"/>
    <w:pPr>
      <w:tabs>
        <w:tab w:val="right" w:leader="dot" w:pos="1402"/>
      </w:tabs>
      <w:ind w:left="-29"/>
    </w:pPr>
    <w:rPr>
      <w:rFonts w:ascii="Arial Narrow" w:eastAsiaTheme="minorEastAsia" w:hAnsi="Arial Narrow" w:cs="Times New Roman"/>
      <w:sz w:val="20"/>
      <w:szCs w:val="20"/>
    </w:rPr>
  </w:style>
  <w:style w:type="paragraph" w:customStyle="1" w:styleId="Questions">
    <w:name w:val="Questions"/>
    <w:basedOn w:val="Normal"/>
    <w:link w:val="QuestionsChar"/>
    <w:qFormat/>
    <w:rsid w:val="00962D63"/>
    <w:pPr>
      <w:jc w:val="center"/>
    </w:pPr>
    <w:rPr>
      <w:rFonts w:ascii="Arial Narrow" w:eastAsia="Times New Roman" w:hAnsi="Arial Narrow" w:cs="Times New Roman"/>
      <w:b/>
      <w:bCs/>
      <w:color w:val="000000"/>
      <w:sz w:val="20"/>
      <w:szCs w:val="20"/>
    </w:rPr>
  </w:style>
  <w:style w:type="character" w:customStyle="1" w:styleId="RspOpt1Char">
    <w:name w:val="RspOpt1 Char"/>
    <w:basedOn w:val="DefaultParagraphFont"/>
    <w:link w:val="RspOpt1"/>
    <w:rsid w:val="00321E65"/>
    <w:rPr>
      <w:rFonts w:ascii="Arial Narrow" w:eastAsiaTheme="minorEastAsia" w:hAnsi="Arial Narrow" w:cs="Times New Roman"/>
      <w:sz w:val="20"/>
      <w:szCs w:val="20"/>
    </w:rPr>
  </w:style>
  <w:style w:type="paragraph" w:styleId="NormalWeb">
    <w:name w:val="Normal (Web)"/>
    <w:basedOn w:val="Normal"/>
    <w:uiPriority w:val="99"/>
    <w:unhideWhenUsed/>
    <w:rsid w:val="00C846C5"/>
    <w:pPr>
      <w:spacing w:before="100" w:beforeAutospacing="1" w:after="100" w:afterAutospacing="1"/>
    </w:pPr>
    <w:rPr>
      <w:rFonts w:ascii="Times New Roman" w:eastAsia="Times New Roman" w:hAnsi="Times New Roman" w:cs="Times New Roman"/>
      <w:sz w:val="24"/>
      <w:szCs w:val="24"/>
      <w:lang w:bidi="si-LK"/>
    </w:rPr>
  </w:style>
  <w:style w:type="character" w:customStyle="1" w:styleId="QuestionsChar">
    <w:name w:val="Questions Char"/>
    <w:basedOn w:val="Heading2Char"/>
    <w:link w:val="Questions"/>
    <w:rsid w:val="00962D63"/>
    <w:rPr>
      <w:rFonts w:ascii="Arial Narrow" w:eastAsia="Times New Roman" w:hAnsi="Arial Narrow" w:cs="Times New Roman"/>
      <w:b/>
      <w:bCs/>
      <w:color w:val="000000"/>
      <w:sz w:val="20"/>
      <w:szCs w:val="20"/>
    </w:rPr>
  </w:style>
  <w:style w:type="paragraph" w:customStyle="1" w:styleId="Instructions-header">
    <w:name w:val="Instructions- header"/>
    <w:basedOn w:val="Subtitle"/>
    <w:link w:val="Instructions-headerChar"/>
    <w:qFormat/>
    <w:rsid w:val="009B28BE"/>
    <w:pPr>
      <w:jc w:val="left"/>
    </w:pPr>
    <w:rPr>
      <w:color w:val="808080" w:themeColor="background1" w:themeShade="80"/>
    </w:rPr>
  </w:style>
  <w:style w:type="character" w:customStyle="1" w:styleId="Instructions-headerChar">
    <w:name w:val="Instructions- header Char"/>
    <w:basedOn w:val="SubtitleChar"/>
    <w:link w:val="Instructions-header"/>
    <w:rsid w:val="009B28BE"/>
    <w:rPr>
      <w:rFonts w:ascii="Arial Narrow" w:eastAsiaTheme="minorEastAsia" w:hAnsi="Arial Narrow" w:cs="Times New Roman"/>
      <w:b/>
      <w:bCs/>
      <w:i/>
      <w:color w:val="808080" w:themeColor="background1" w:themeShade="80"/>
      <w:sz w:val="20"/>
      <w:szCs w:val="20"/>
    </w:rPr>
  </w:style>
  <w:style w:type="table" w:customStyle="1" w:styleId="TableGrid1">
    <w:name w:val="Table Grid1"/>
    <w:basedOn w:val="TableNormal"/>
    <w:next w:val="TableGrid"/>
    <w:uiPriority w:val="59"/>
    <w:rsid w:val="002D4E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8C197-9404-4C0B-94EF-3110883F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Carrico</dc:creator>
  <cp:lastModifiedBy>Emily Burchfield</cp:lastModifiedBy>
  <cp:revision>3</cp:revision>
  <cp:lastPrinted>2015-03-11T09:02:00Z</cp:lastPrinted>
  <dcterms:created xsi:type="dcterms:W3CDTF">2015-11-06T17:13:00Z</dcterms:created>
  <dcterms:modified xsi:type="dcterms:W3CDTF">2016-02-02T19:41:00Z</dcterms:modified>
</cp:coreProperties>
</file>